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FF42E" w14:textId="77777777" w:rsidR="001D2187" w:rsidRPr="00F07F22" w:rsidRDefault="00C254E6" w:rsidP="00AA7D78">
      <w:pPr>
        <w:rPr>
          <w:rFonts w:ascii="Arial" w:hAnsi="Arial" w:cs="Arial"/>
          <w:b/>
          <w:u w:val="single"/>
          <w:lang w:val="en-GB"/>
        </w:rPr>
      </w:pPr>
      <w:del w:id="0" w:author="David Roberts" w:date="2018-05-17T10:20:00Z">
        <w:r w:rsidDel="00C254E6">
          <w:rPr>
            <w:rFonts w:ascii="Arial" w:hAnsi="Arial" w:cs="Arial"/>
            <w:b/>
            <w:u w:val="single"/>
            <w:lang w:val="en-GB"/>
          </w:rPr>
          <w:delText xml:space="preserve">TITLE: </w:delText>
        </w:r>
      </w:del>
      <w:r w:rsidR="001D2187" w:rsidRPr="00C254E6">
        <w:rPr>
          <w:rFonts w:ascii="Arial" w:hAnsi="Arial" w:cs="Arial"/>
          <w:u w:val="single"/>
          <w:lang w:val="en-GB"/>
          <w:rPrChange w:id="1" w:author="David Roberts" w:date="2018-05-17T10:20:00Z">
            <w:rPr>
              <w:rFonts w:ascii="Arial" w:hAnsi="Arial" w:cs="Arial"/>
              <w:b/>
              <w:u w:val="single"/>
              <w:lang w:val="en-GB"/>
            </w:rPr>
          </w:rPrChange>
        </w:rPr>
        <w:t xml:space="preserve">SYSTEMS </w:t>
      </w:r>
      <w:del w:id="2" w:author="David Roberts" w:date="2018-05-17T10:21:00Z">
        <w:r w:rsidR="001D2187" w:rsidRPr="00C254E6" w:rsidDel="00C254E6">
          <w:rPr>
            <w:rFonts w:ascii="Arial" w:hAnsi="Arial" w:cs="Arial"/>
            <w:u w:val="single"/>
            <w:lang w:val="en-GB"/>
            <w:rPrChange w:id="3" w:author="David Roberts" w:date="2018-05-17T10:20:00Z">
              <w:rPr>
                <w:rFonts w:ascii="Arial" w:hAnsi="Arial" w:cs="Arial"/>
                <w:b/>
                <w:u w:val="single"/>
                <w:lang w:val="en-GB"/>
              </w:rPr>
            </w:rPrChange>
          </w:rPr>
          <w:delText xml:space="preserve">and </w:delText>
        </w:r>
      </w:del>
      <w:ins w:id="4" w:author="David Roberts" w:date="2018-05-17T10:21:00Z">
        <w:r>
          <w:rPr>
            <w:rFonts w:ascii="Arial" w:hAnsi="Arial" w:cs="Arial"/>
            <w:u w:val="single"/>
            <w:lang w:val="en-GB"/>
          </w:rPr>
          <w:t>AND</w:t>
        </w:r>
        <w:r w:rsidRPr="00C254E6">
          <w:rPr>
            <w:rFonts w:ascii="Arial" w:hAnsi="Arial" w:cs="Arial"/>
            <w:u w:val="single"/>
            <w:lang w:val="en-GB"/>
            <w:rPrChange w:id="5" w:author="David Roberts" w:date="2018-05-17T10:20:00Z">
              <w:rPr>
                <w:rFonts w:ascii="Arial" w:hAnsi="Arial" w:cs="Arial"/>
                <w:b/>
                <w:u w:val="single"/>
                <w:lang w:val="en-GB"/>
              </w:rPr>
            </w:rPrChange>
          </w:rPr>
          <w:t xml:space="preserve"> </w:t>
        </w:r>
      </w:ins>
      <w:r w:rsidR="001D2187" w:rsidRPr="00C254E6">
        <w:rPr>
          <w:rFonts w:ascii="Arial" w:hAnsi="Arial" w:cs="Arial"/>
          <w:u w:val="single"/>
          <w:lang w:val="en-GB"/>
          <w:rPrChange w:id="6" w:author="David Roberts" w:date="2018-05-17T10:20:00Z">
            <w:rPr>
              <w:rFonts w:ascii="Arial" w:hAnsi="Arial" w:cs="Arial"/>
              <w:b/>
              <w:u w:val="single"/>
              <w:lang w:val="en-GB"/>
            </w:rPr>
          </w:rPrChange>
        </w:rPr>
        <w:t xml:space="preserve">METHODS </w:t>
      </w:r>
      <w:ins w:id="7" w:author="David Roberts" w:date="2018-05-17T10:21:00Z">
        <w:r>
          <w:rPr>
            <w:rFonts w:ascii="Arial" w:hAnsi="Arial" w:cs="Arial"/>
            <w:u w:val="single"/>
            <w:lang w:val="en-GB"/>
          </w:rPr>
          <w:t>FOR</w:t>
        </w:r>
      </w:ins>
      <w:del w:id="8" w:author="David Roberts" w:date="2018-05-17T10:21:00Z">
        <w:r w:rsidR="001D2187" w:rsidRPr="00C254E6" w:rsidDel="00C254E6">
          <w:rPr>
            <w:rFonts w:ascii="Arial" w:hAnsi="Arial" w:cs="Arial"/>
            <w:u w:val="single"/>
            <w:lang w:val="en-GB"/>
            <w:rPrChange w:id="9" w:author="David Roberts" w:date="2018-05-17T10:20:00Z">
              <w:rPr>
                <w:rFonts w:ascii="Arial" w:hAnsi="Arial" w:cs="Arial"/>
                <w:b/>
                <w:u w:val="single"/>
                <w:lang w:val="en-GB"/>
              </w:rPr>
            </w:rPrChange>
          </w:rPr>
          <w:delText>for</w:delText>
        </w:r>
      </w:del>
      <w:r w:rsidR="001D2187" w:rsidRPr="00C254E6">
        <w:rPr>
          <w:rFonts w:ascii="Arial" w:hAnsi="Arial" w:cs="Arial"/>
          <w:u w:val="single"/>
          <w:lang w:val="en-GB"/>
          <w:rPrChange w:id="10" w:author="David Roberts" w:date="2018-05-17T10:20:00Z">
            <w:rPr>
              <w:rFonts w:ascii="Arial" w:hAnsi="Arial" w:cs="Arial"/>
              <w:b/>
              <w:u w:val="single"/>
              <w:lang w:val="en-GB"/>
            </w:rPr>
          </w:rPrChange>
        </w:rPr>
        <w:t xml:space="preserve"> AUTOMATE</w:t>
      </w:r>
      <w:r w:rsidR="007C006D" w:rsidRPr="00C254E6">
        <w:rPr>
          <w:rFonts w:ascii="Arial" w:hAnsi="Arial" w:cs="Arial"/>
          <w:u w:val="single"/>
          <w:lang w:val="en-GB"/>
          <w:rPrChange w:id="11" w:author="David Roberts" w:date="2018-05-17T10:20:00Z">
            <w:rPr>
              <w:rFonts w:ascii="Arial" w:hAnsi="Arial" w:cs="Arial"/>
              <w:b/>
              <w:u w:val="single"/>
              <w:lang w:val="en-GB"/>
            </w:rPr>
          </w:rPrChange>
        </w:rPr>
        <w:t xml:space="preserve">D BOXING </w:t>
      </w:r>
      <w:r w:rsidR="001D2187" w:rsidRPr="00C254E6">
        <w:rPr>
          <w:rFonts w:ascii="Arial" w:hAnsi="Arial" w:cs="Arial"/>
          <w:u w:val="single"/>
          <w:lang w:val="en-GB"/>
          <w:rPrChange w:id="12" w:author="David Roberts" w:date="2018-05-17T10:20:00Z">
            <w:rPr>
              <w:rFonts w:ascii="Arial" w:hAnsi="Arial" w:cs="Arial"/>
              <w:b/>
              <w:u w:val="single"/>
              <w:lang w:val="en-GB"/>
            </w:rPr>
          </w:rPrChange>
        </w:rPr>
        <w:t xml:space="preserve">DATA </w:t>
      </w:r>
      <w:proofErr w:type="gramStart"/>
      <w:r w:rsidR="001D2187" w:rsidRPr="00C254E6">
        <w:rPr>
          <w:rFonts w:ascii="Arial" w:hAnsi="Arial" w:cs="Arial"/>
          <w:u w:val="single"/>
          <w:lang w:val="en-GB"/>
          <w:rPrChange w:id="13" w:author="David Roberts" w:date="2018-05-17T10:20:00Z">
            <w:rPr>
              <w:rFonts w:ascii="Arial" w:hAnsi="Arial" w:cs="Arial"/>
              <w:b/>
              <w:u w:val="single"/>
              <w:lang w:val="en-GB"/>
            </w:rPr>
          </w:rPrChange>
        </w:rPr>
        <w:t xml:space="preserve">COLLECTION </w:t>
      </w:r>
      <w:r w:rsidR="00220AA7" w:rsidRPr="00C254E6">
        <w:rPr>
          <w:rFonts w:ascii="Arial" w:hAnsi="Arial" w:cs="Arial"/>
          <w:u w:val="single"/>
          <w:lang w:val="en-GB"/>
          <w:rPrChange w:id="14" w:author="David Roberts" w:date="2018-05-17T10:20:00Z">
            <w:rPr>
              <w:rFonts w:ascii="Arial" w:hAnsi="Arial" w:cs="Arial"/>
              <w:b/>
              <w:u w:val="single"/>
              <w:lang w:val="en-GB"/>
            </w:rPr>
          </w:rPrChange>
        </w:rPr>
        <w:t xml:space="preserve"> </w:t>
      </w:r>
      <w:r w:rsidR="001D2187" w:rsidRPr="00C254E6">
        <w:rPr>
          <w:rFonts w:ascii="Arial" w:hAnsi="Arial" w:cs="Arial"/>
          <w:u w:val="single"/>
          <w:lang w:val="en-GB"/>
          <w:rPrChange w:id="15" w:author="David Roberts" w:date="2018-05-17T10:20:00Z">
            <w:rPr>
              <w:rFonts w:ascii="Arial" w:hAnsi="Arial" w:cs="Arial"/>
              <w:b/>
              <w:u w:val="single"/>
              <w:lang w:val="en-GB"/>
            </w:rPr>
          </w:rPrChange>
        </w:rPr>
        <w:t>AND</w:t>
      </w:r>
      <w:proofErr w:type="gramEnd"/>
      <w:r w:rsidR="001D2187" w:rsidRPr="00C254E6">
        <w:rPr>
          <w:rFonts w:ascii="Arial" w:hAnsi="Arial" w:cs="Arial"/>
          <w:u w:val="single"/>
          <w:lang w:val="en-GB"/>
          <w:rPrChange w:id="16" w:author="David Roberts" w:date="2018-05-17T10:20:00Z">
            <w:rPr>
              <w:rFonts w:ascii="Arial" w:hAnsi="Arial" w:cs="Arial"/>
              <w:b/>
              <w:u w:val="single"/>
              <w:lang w:val="en-GB"/>
            </w:rPr>
          </w:rPrChange>
        </w:rPr>
        <w:t xml:space="preserve"> ANALYTICS PLATFORM</w:t>
      </w:r>
      <w:r w:rsidR="001D2187" w:rsidRPr="00F07F22">
        <w:rPr>
          <w:rFonts w:ascii="Arial" w:hAnsi="Arial" w:cs="Arial"/>
          <w:b/>
          <w:u w:val="single"/>
          <w:lang w:val="en-GB"/>
        </w:rPr>
        <w:t xml:space="preserve"> </w:t>
      </w:r>
    </w:p>
    <w:p w14:paraId="1237894A" w14:textId="77777777" w:rsidR="00D038B1" w:rsidRPr="00C254E6" w:rsidDel="00C254E6" w:rsidRDefault="00551F16" w:rsidP="00AA7D78">
      <w:pPr>
        <w:rPr>
          <w:del w:id="17" w:author="David Roberts" w:date="2018-05-17T10:22:00Z"/>
          <w:rFonts w:ascii="Arial" w:hAnsi="Arial" w:cs="Arial"/>
          <w:u w:val="single"/>
          <w:lang w:val="en-GB"/>
          <w:rPrChange w:id="18" w:author="David Roberts" w:date="2018-05-17T10:21:00Z">
            <w:rPr>
              <w:del w:id="19" w:author="David Roberts" w:date="2018-05-17T10:22:00Z"/>
              <w:rFonts w:ascii="Arial" w:hAnsi="Arial" w:cs="Arial"/>
              <w:b/>
              <w:lang w:val="en-GB"/>
            </w:rPr>
          </w:rPrChange>
        </w:rPr>
      </w:pPr>
      <w:del w:id="20" w:author="David Roberts" w:date="2018-05-17T10:22:00Z">
        <w:r w:rsidRPr="00C254E6" w:rsidDel="00C254E6">
          <w:rPr>
            <w:rFonts w:ascii="Arial" w:hAnsi="Arial" w:cs="Arial"/>
            <w:u w:val="single"/>
            <w:lang w:val="en-GB"/>
            <w:rPrChange w:id="21" w:author="David Roberts" w:date="2018-05-17T10:21:00Z">
              <w:rPr>
                <w:rFonts w:ascii="Arial" w:hAnsi="Arial" w:cs="Arial"/>
                <w:b/>
                <w:lang w:val="en-GB"/>
              </w:rPr>
            </w:rPrChange>
          </w:rPr>
          <w:delText xml:space="preserve">BACKGROUND OF THE </w:delText>
        </w:r>
        <w:r w:rsidR="00D038B1" w:rsidRPr="00C254E6" w:rsidDel="00C254E6">
          <w:rPr>
            <w:rFonts w:ascii="Arial" w:hAnsi="Arial" w:cs="Arial"/>
            <w:u w:val="single"/>
            <w:lang w:val="en-GB"/>
            <w:rPrChange w:id="22" w:author="David Roberts" w:date="2018-05-17T10:21:00Z">
              <w:rPr>
                <w:rFonts w:ascii="Arial" w:hAnsi="Arial" w:cs="Arial"/>
                <w:b/>
                <w:lang w:val="en-GB"/>
              </w:rPr>
            </w:rPrChange>
          </w:rPr>
          <w:delText>INVENTION</w:delText>
        </w:r>
      </w:del>
    </w:p>
    <w:p w14:paraId="779AAA08" w14:textId="77777777" w:rsidR="00551F16" w:rsidRPr="00C254E6" w:rsidRDefault="00D038B1">
      <w:pPr>
        <w:pStyle w:val="ListParagraph"/>
        <w:ind w:left="0"/>
        <w:rPr>
          <w:rFonts w:ascii="Arial" w:hAnsi="Arial" w:cs="Arial"/>
          <w:u w:val="single"/>
          <w:lang w:val="en-GB"/>
          <w:rPrChange w:id="23" w:author="David Roberts" w:date="2018-05-17T10:22:00Z">
            <w:rPr>
              <w:rFonts w:ascii="Arial" w:hAnsi="Arial" w:cs="Arial"/>
              <w:b/>
              <w:lang w:val="en-GB"/>
            </w:rPr>
          </w:rPrChange>
        </w:rPr>
        <w:pPrChange w:id="24" w:author="David Roberts" w:date="2018-05-17T10:22:00Z">
          <w:pPr>
            <w:pStyle w:val="ListParagraph"/>
            <w:numPr>
              <w:numId w:val="1"/>
            </w:numPr>
            <w:ind w:left="0" w:hanging="360"/>
          </w:pPr>
        </w:pPrChange>
      </w:pPr>
      <w:r w:rsidRPr="00C254E6">
        <w:rPr>
          <w:rFonts w:ascii="Arial" w:hAnsi="Arial" w:cs="Arial"/>
          <w:u w:val="single"/>
          <w:lang w:val="en-GB"/>
          <w:rPrChange w:id="25" w:author="David Roberts" w:date="2018-05-17T10:22:00Z">
            <w:rPr>
              <w:rFonts w:ascii="Arial" w:hAnsi="Arial" w:cs="Arial"/>
              <w:b/>
              <w:lang w:val="en-GB"/>
            </w:rPr>
          </w:rPrChange>
        </w:rPr>
        <w:t>TECHNICAL FIELD</w:t>
      </w:r>
    </w:p>
    <w:p w14:paraId="0379E00F" w14:textId="77777777" w:rsidR="00D038B1" w:rsidRPr="00C254E6" w:rsidDel="00C254E6" w:rsidRDefault="00D038B1">
      <w:pPr>
        <w:rPr>
          <w:del w:id="26" w:author="David Roberts" w:date="2018-05-17T10:23:00Z"/>
          <w:rFonts w:ascii="Arial" w:hAnsi="Arial" w:cs="Arial"/>
          <w:lang w:val="en-GB"/>
          <w:rPrChange w:id="27" w:author="David Roberts" w:date="2018-05-17T10:25:00Z">
            <w:rPr>
              <w:del w:id="28" w:author="David Roberts" w:date="2018-05-17T10:23:00Z"/>
              <w:lang w:val="en-GB"/>
            </w:rPr>
          </w:rPrChange>
        </w:rPr>
        <w:pPrChange w:id="29" w:author="David Roberts" w:date="2018-05-17T10:25:00Z">
          <w:pPr>
            <w:pStyle w:val="ListParagraph"/>
            <w:numPr>
              <w:numId w:val="2"/>
            </w:numPr>
            <w:ind w:left="1080" w:hanging="720"/>
          </w:pPr>
        </w:pPrChange>
      </w:pPr>
      <w:r w:rsidRPr="00C254E6">
        <w:rPr>
          <w:rFonts w:ascii="Arial" w:hAnsi="Arial" w:cs="Arial"/>
          <w:lang w:val="en-GB"/>
          <w:rPrChange w:id="30" w:author="David Roberts" w:date="2018-05-17T10:25:00Z">
            <w:rPr>
              <w:lang w:val="en-GB"/>
            </w:rPr>
          </w:rPrChange>
        </w:rPr>
        <w:t xml:space="preserve">The present </w:t>
      </w:r>
      <w:del w:id="31" w:author="David Roberts" w:date="2018-05-17T10:22:00Z">
        <w:r w:rsidRPr="00C254E6" w:rsidDel="00C254E6">
          <w:rPr>
            <w:rFonts w:ascii="Arial" w:hAnsi="Arial" w:cs="Arial"/>
            <w:lang w:val="en-GB"/>
            <w:rPrChange w:id="32" w:author="David Roberts" w:date="2018-05-17T10:25:00Z">
              <w:rPr>
                <w:lang w:val="en-GB"/>
              </w:rPr>
            </w:rPrChange>
          </w:rPr>
          <w:delText xml:space="preserve">invention </w:delText>
        </w:r>
      </w:del>
      <w:ins w:id="33" w:author="David Roberts" w:date="2018-05-17T10:22:00Z">
        <w:r w:rsidR="00C254E6" w:rsidRPr="00C254E6">
          <w:rPr>
            <w:rFonts w:ascii="Arial" w:hAnsi="Arial" w:cs="Arial"/>
            <w:lang w:val="en-GB"/>
            <w:rPrChange w:id="34" w:author="David Roberts" w:date="2018-05-17T10:25:00Z">
              <w:rPr>
                <w:lang w:val="en-GB"/>
              </w:rPr>
            </w:rPrChange>
          </w:rPr>
          <w:t xml:space="preserve">application </w:t>
        </w:r>
      </w:ins>
      <w:r w:rsidRPr="00C254E6">
        <w:rPr>
          <w:rFonts w:ascii="Arial" w:hAnsi="Arial" w:cs="Arial"/>
          <w:lang w:val="en-GB"/>
          <w:rPrChange w:id="35" w:author="David Roberts" w:date="2018-05-17T10:25:00Z">
            <w:rPr>
              <w:lang w:val="en-GB"/>
            </w:rPr>
          </w:rPrChange>
        </w:rPr>
        <w:t>is directed to systems and methods for sports data collection, analytics and applications available as a service over a distributed network and remote users having access to a data and analytics platform.</w:t>
      </w:r>
      <w:ins w:id="36" w:author="David Roberts" w:date="2018-05-17T10:23:00Z">
        <w:r w:rsidR="00C254E6" w:rsidRPr="00C254E6">
          <w:rPr>
            <w:rFonts w:ascii="Arial" w:hAnsi="Arial" w:cs="Arial"/>
            <w:lang w:val="en-GB"/>
            <w:rPrChange w:id="37" w:author="David Roberts" w:date="2018-05-17T10:25:00Z">
              <w:rPr>
                <w:lang w:val="en-GB"/>
              </w:rPr>
            </w:rPrChange>
          </w:rPr>
          <w:t xml:space="preserve"> In some examples </w:t>
        </w:r>
      </w:ins>
    </w:p>
    <w:p w14:paraId="75954955" w14:textId="5551E344" w:rsidR="005A09F0" w:rsidRPr="00C254E6" w:rsidRDefault="005A09F0">
      <w:pPr>
        <w:rPr>
          <w:rFonts w:ascii="Arial" w:hAnsi="Arial" w:cs="Arial"/>
          <w:lang w:val="en-GB"/>
          <w:rPrChange w:id="38" w:author="David Roberts" w:date="2018-05-17T10:25:00Z">
            <w:rPr>
              <w:lang w:val="en-GB"/>
            </w:rPr>
          </w:rPrChange>
        </w:rPr>
        <w:pPrChange w:id="39" w:author="David Roberts" w:date="2018-05-17T10:25:00Z">
          <w:pPr>
            <w:pStyle w:val="ListParagraph"/>
            <w:numPr>
              <w:numId w:val="2"/>
            </w:numPr>
            <w:ind w:left="1080" w:hanging="720"/>
          </w:pPr>
        </w:pPrChange>
      </w:pPr>
      <w:del w:id="40" w:author="David Roberts" w:date="2018-05-17T10:23:00Z">
        <w:r w:rsidRPr="00C254E6" w:rsidDel="00C254E6">
          <w:rPr>
            <w:rFonts w:ascii="Arial" w:hAnsi="Arial" w:cs="Arial"/>
            <w:lang w:val="en-GB"/>
            <w:rPrChange w:id="41" w:author="David Roberts" w:date="2018-05-17T10:25:00Z">
              <w:rPr>
                <w:lang w:val="en-GB"/>
              </w:rPr>
            </w:rPrChange>
          </w:rPr>
          <w:delText>The</w:delText>
        </w:r>
      </w:del>
      <w:ins w:id="42" w:author="David Roberts" w:date="2018-05-17T10:23:00Z">
        <w:r w:rsidR="00C254E6" w:rsidRPr="00C254E6">
          <w:rPr>
            <w:rFonts w:ascii="Arial" w:hAnsi="Arial" w:cs="Arial"/>
            <w:lang w:val="en-GB"/>
            <w:rPrChange w:id="43" w:author="David Roberts" w:date="2018-05-17T10:25:00Z">
              <w:rPr>
                <w:lang w:val="en-GB"/>
              </w:rPr>
            </w:rPrChange>
          </w:rPr>
          <w:t>the</w:t>
        </w:r>
      </w:ins>
      <w:r w:rsidRPr="00C254E6">
        <w:rPr>
          <w:rFonts w:ascii="Arial" w:hAnsi="Arial" w:cs="Arial"/>
          <w:lang w:val="en-GB"/>
          <w:rPrChange w:id="44" w:author="David Roberts" w:date="2018-05-17T10:25:00Z">
            <w:rPr>
              <w:lang w:val="en-GB"/>
            </w:rPr>
          </w:rPrChange>
        </w:rPr>
        <w:t xml:space="preserve"> </w:t>
      </w:r>
      <w:ins w:id="45" w:author="David Roberts" w:date="2018-05-17T10:24:00Z">
        <w:r w:rsidR="00C254E6" w:rsidRPr="00C254E6">
          <w:rPr>
            <w:rFonts w:ascii="Arial" w:hAnsi="Arial" w:cs="Arial"/>
            <w:lang w:val="en-GB"/>
            <w:rPrChange w:id="46" w:author="David Roberts" w:date="2018-05-17T10:25:00Z">
              <w:rPr>
                <w:lang w:val="en-GB"/>
              </w:rPr>
            </w:rPrChange>
          </w:rPr>
          <w:t xml:space="preserve">disclosed </w:t>
        </w:r>
      </w:ins>
      <w:r w:rsidRPr="00C254E6">
        <w:rPr>
          <w:rFonts w:ascii="Arial" w:hAnsi="Arial" w:cs="Arial"/>
          <w:lang w:val="en-GB"/>
          <w:rPrChange w:id="47" w:author="David Roberts" w:date="2018-05-17T10:25:00Z">
            <w:rPr>
              <w:lang w:val="en-GB"/>
            </w:rPr>
          </w:rPrChange>
        </w:rPr>
        <w:t xml:space="preserve">method </w:t>
      </w:r>
      <w:ins w:id="48" w:author="David Roberts" w:date="2018-05-17T10:24:00Z">
        <w:r w:rsidR="00C254E6" w:rsidRPr="00C254E6">
          <w:rPr>
            <w:rFonts w:ascii="Arial" w:hAnsi="Arial" w:cs="Arial"/>
            <w:lang w:val="en-GB"/>
            <w:rPrChange w:id="49" w:author="David Roberts" w:date="2018-05-17T10:25:00Z">
              <w:rPr>
                <w:lang w:val="en-GB"/>
              </w:rPr>
            </w:rPrChange>
          </w:rPr>
          <w:t xml:space="preserve">comprises </w:t>
        </w:r>
      </w:ins>
      <w:r w:rsidRPr="00C254E6">
        <w:rPr>
          <w:rFonts w:ascii="Arial" w:hAnsi="Arial" w:cs="Arial"/>
          <w:lang w:val="en-GB"/>
          <w:rPrChange w:id="50" w:author="David Roberts" w:date="2018-05-17T10:25:00Z">
            <w:rPr>
              <w:lang w:val="en-GB"/>
            </w:rPr>
          </w:rPrChange>
        </w:rPr>
        <w:t>receiv</w:t>
      </w:r>
      <w:ins w:id="51" w:author="David Roberts" w:date="2018-05-17T10:24:00Z">
        <w:r w:rsidR="00C254E6" w:rsidRPr="00C254E6">
          <w:rPr>
            <w:rFonts w:ascii="Arial" w:hAnsi="Arial" w:cs="Arial"/>
            <w:lang w:val="en-GB"/>
            <w:rPrChange w:id="52" w:author="David Roberts" w:date="2018-05-17T10:25:00Z">
              <w:rPr>
                <w:lang w:val="en-GB"/>
              </w:rPr>
            </w:rPrChange>
          </w:rPr>
          <w:t>ing</w:t>
        </w:r>
      </w:ins>
      <w:del w:id="53" w:author="David Roberts" w:date="2018-05-17T10:24:00Z">
        <w:r w:rsidRPr="00C254E6" w:rsidDel="00C254E6">
          <w:rPr>
            <w:rFonts w:ascii="Arial" w:hAnsi="Arial" w:cs="Arial"/>
            <w:lang w:val="en-GB"/>
            <w:rPrChange w:id="54" w:author="David Roberts" w:date="2018-05-17T10:25:00Z">
              <w:rPr>
                <w:lang w:val="en-GB"/>
              </w:rPr>
            </w:rPrChange>
          </w:rPr>
          <w:delText>es</w:delText>
        </w:r>
      </w:del>
      <w:r w:rsidRPr="00C254E6">
        <w:rPr>
          <w:rFonts w:ascii="Arial" w:hAnsi="Arial" w:cs="Arial"/>
          <w:lang w:val="en-GB"/>
          <w:rPrChange w:id="55" w:author="David Roberts" w:date="2018-05-17T10:25:00Z">
            <w:rPr>
              <w:lang w:val="en-GB"/>
            </w:rPr>
          </w:rPrChange>
        </w:rPr>
        <w:t xml:space="preserve"> an input and generat</w:t>
      </w:r>
      <w:ins w:id="56" w:author="David Roberts" w:date="2018-05-17T10:24:00Z">
        <w:r w:rsidR="00C254E6" w:rsidRPr="00C254E6">
          <w:rPr>
            <w:rFonts w:ascii="Arial" w:hAnsi="Arial" w:cs="Arial"/>
            <w:lang w:val="en-GB"/>
            <w:rPrChange w:id="57" w:author="David Roberts" w:date="2018-05-17T10:25:00Z">
              <w:rPr>
                <w:lang w:val="en-GB"/>
              </w:rPr>
            </w:rPrChange>
          </w:rPr>
          <w:t>ing</w:t>
        </w:r>
      </w:ins>
      <w:del w:id="58" w:author="David Roberts" w:date="2018-05-17T10:24:00Z">
        <w:r w:rsidRPr="00C254E6" w:rsidDel="00C254E6">
          <w:rPr>
            <w:rFonts w:ascii="Arial" w:hAnsi="Arial" w:cs="Arial"/>
            <w:lang w:val="en-GB"/>
            <w:rPrChange w:id="59" w:author="David Roberts" w:date="2018-05-17T10:25:00Z">
              <w:rPr>
                <w:lang w:val="en-GB"/>
              </w:rPr>
            </w:rPrChange>
          </w:rPr>
          <w:delText>es</w:delText>
        </w:r>
      </w:del>
      <w:r w:rsidRPr="00C254E6">
        <w:rPr>
          <w:rFonts w:ascii="Arial" w:hAnsi="Arial" w:cs="Arial"/>
          <w:lang w:val="en-GB"/>
          <w:rPrChange w:id="60" w:author="David Roberts" w:date="2018-05-17T10:25:00Z">
            <w:rPr>
              <w:lang w:val="en-GB"/>
            </w:rPr>
          </w:rPrChange>
        </w:rPr>
        <w:t xml:space="preserve"> an output e.g</w:t>
      </w:r>
      <w:r w:rsidR="00220AA7" w:rsidRPr="00C254E6">
        <w:rPr>
          <w:rFonts w:ascii="Arial" w:hAnsi="Arial" w:cs="Arial"/>
          <w:lang w:val="en-GB"/>
          <w:rPrChange w:id="61" w:author="David Roberts" w:date="2018-05-17T10:25:00Z">
            <w:rPr>
              <w:lang w:val="en-GB"/>
            </w:rPr>
          </w:rPrChange>
        </w:rPr>
        <w:t>.</w:t>
      </w:r>
      <w:r w:rsidRPr="00C254E6">
        <w:rPr>
          <w:rFonts w:ascii="Arial" w:hAnsi="Arial" w:cs="Arial"/>
          <w:lang w:val="en-GB"/>
          <w:rPrChange w:id="62" w:author="David Roberts" w:date="2018-05-17T10:25:00Z">
            <w:rPr>
              <w:lang w:val="en-GB"/>
            </w:rPr>
          </w:rPrChange>
        </w:rPr>
        <w:t xml:space="preserve"> pr</w:t>
      </w:r>
      <w:ins w:id="63" w:author="Mansoor, Feroz" w:date="2018-05-27T13:52:00Z">
        <w:r w:rsidR="00382C98">
          <w:rPr>
            <w:rFonts w:ascii="Arial" w:hAnsi="Arial" w:cs="Arial"/>
            <w:lang w:val="en-GB"/>
          </w:rPr>
          <w:t>obability</w:t>
        </w:r>
      </w:ins>
      <w:del w:id="64" w:author="Mansoor, Feroz" w:date="2018-05-27T13:52:00Z">
        <w:r w:rsidRPr="00C254E6" w:rsidDel="00382C98">
          <w:rPr>
            <w:rFonts w:ascii="Arial" w:hAnsi="Arial" w:cs="Arial"/>
            <w:lang w:val="en-GB"/>
            <w:rPrChange w:id="65" w:author="David Roberts" w:date="2018-05-17T10:25:00Z">
              <w:rPr>
                <w:lang w:val="en-GB"/>
              </w:rPr>
            </w:rPrChange>
          </w:rPr>
          <w:delText>edicted output</w:delText>
        </w:r>
      </w:del>
      <w:r w:rsidRPr="00C254E6">
        <w:rPr>
          <w:rFonts w:ascii="Arial" w:hAnsi="Arial" w:cs="Arial"/>
          <w:lang w:val="en-GB"/>
          <w:rPrChange w:id="66" w:author="David Roberts" w:date="2018-05-17T10:25:00Z">
            <w:rPr>
              <w:lang w:val="en-GB"/>
            </w:rPr>
          </w:rPrChange>
        </w:rPr>
        <w:t xml:space="preserve"> of athlete behaviour</w:t>
      </w:r>
      <w:ins w:id="67" w:author="Mansoor, Feroz" w:date="2018-05-27T13:52:00Z">
        <w:r w:rsidR="00C81287">
          <w:rPr>
            <w:rFonts w:ascii="Arial" w:hAnsi="Arial" w:cs="Arial"/>
            <w:lang w:val="en-GB"/>
          </w:rPr>
          <w:t xml:space="preserve"> </w:t>
        </w:r>
      </w:ins>
      <w:ins w:id="68" w:author="Mansoor, Feroz" w:date="2018-05-27T13:53:00Z">
        <w:r w:rsidR="00382C98">
          <w:rPr>
            <w:rFonts w:ascii="Arial" w:hAnsi="Arial" w:cs="Arial"/>
            <w:lang w:val="en-GB"/>
          </w:rPr>
          <w:t>being a specific punch classification</w:t>
        </w:r>
      </w:ins>
      <w:ins w:id="69" w:author="Feroz Mansoor" w:date="2018-05-27T14:05:00Z">
        <w:r w:rsidR="00BF0B59">
          <w:rPr>
            <w:rFonts w:ascii="Arial" w:hAnsi="Arial" w:cs="Arial"/>
            <w:lang w:val="en-GB"/>
          </w:rPr>
          <w:t>.</w:t>
        </w:r>
      </w:ins>
    </w:p>
    <w:p w14:paraId="7B2B3052" w14:textId="77777777" w:rsidR="005A09F0" w:rsidRPr="007C275B" w:rsidRDefault="005A09F0" w:rsidP="005A09F0">
      <w:pPr>
        <w:pStyle w:val="ListParagraph"/>
        <w:ind w:left="1080"/>
        <w:rPr>
          <w:rFonts w:ascii="Arial" w:hAnsi="Arial" w:cs="Arial"/>
          <w:lang w:val="en-GB"/>
        </w:rPr>
      </w:pPr>
    </w:p>
    <w:p w14:paraId="42E9B01A" w14:textId="77777777" w:rsidR="00D038B1" w:rsidRPr="00C254E6" w:rsidDel="00C254E6" w:rsidRDefault="00C254E6" w:rsidP="00AA7D78">
      <w:pPr>
        <w:pStyle w:val="ListParagraph"/>
        <w:numPr>
          <w:ilvl w:val="0"/>
          <w:numId w:val="1"/>
        </w:numPr>
        <w:ind w:left="0" w:firstLine="0"/>
        <w:rPr>
          <w:del w:id="70" w:author="David Roberts" w:date="2018-05-17T10:25:00Z"/>
          <w:rFonts w:ascii="Arial" w:hAnsi="Arial" w:cs="Arial"/>
          <w:lang w:val="en-GB"/>
          <w:rPrChange w:id="71" w:author="David Roberts" w:date="2018-05-17T10:25:00Z">
            <w:rPr>
              <w:del w:id="72" w:author="David Roberts" w:date="2018-05-17T10:25:00Z"/>
              <w:rFonts w:ascii="Arial" w:hAnsi="Arial" w:cs="Arial"/>
              <w:b/>
              <w:lang w:val="en-GB"/>
            </w:rPr>
          </w:rPrChange>
        </w:rPr>
      </w:pPr>
      <w:ins w:id="73" w:author="David Roberts" w:date="2018-05-17T10:25:00Z">
        <w:r w:rsidRPr="00C254E6">
          <w:rPr>
            <w:rFonts w:ascii="Arial" w:hAnsi="Arial" w:cs="Arial"/>
            <w:u w:val="single"/>
            <w:lang w:val="en-GB"/>
            <w:rPrChange w:id="74" w:author="David Roberts" w:date="2018-05-17T10:25:00Z">
              <w:rPr>
                <w:rFonts w:ascii="Arial" w:hAnsi="Arial" w:cs="Arial"/>
                <w:b/>
                <w:u w:val="single"/>
                <w:lang w:val="en-GB"/>
              </w:rPr>
            </w:rPrChange>
          </w:rPr>
          <w:t xml:space="preserve">BACKGROUND </w:t>
        </w:r>
      </w:ins>
      <w:del w:id="75" w:author="David Roberts" w:date="2018-05-17T10:25:00Z">
        <w:r w:rsidR="00D038B1" w:rsidRPr="00C254E6" w:rsidDel="00C254E6">
          <w:rPr>
            <w:rFonts w:ascii="Arial" w:hAnsi="Arial" w:cs="Arial"/>
            <w:lang w:val="en-GB"/>
            <w:rPrChange w:id="76" w:author="David Roberts" w:date="2018-05-17T10:25:00Z">
              <w:rPr>
                <w:rFonts w:ascii="Arial" w:hAnsi="Arial" w:cs="Arial"/>
                <w:b/>
                <w:lang w:val="en-GB"/>
              </w:rPr>
            </w:rPrChange>
          </w:rPr>
          <w:delText>Description of the Prior Art</w:delText>
        </w:r>
      </w:del>
    </w:p>
    <w:p w14:paraId="1A15A818" w14:textId="77777777" w:rsidR="006862EC" w:rsidRPr="007C275B" w:rsidRDefault="006862EC" w:rsidP="00AA7D78">
      <w:pPr>
        <w:pStyle w:val="ListParagraph"/>
        <w:ind w:left="0"/>
        <w:rPr>
          <w:rFonts w:ascii="Arial" w:hAnsi="Arial" w:cs="Arial"/>
          <w:b/>
          <w:lang w:val="en-GB"/>
        </w:rPr>
      </w:pPr>
    </w:p>
    <w:p w14:paraId="4BDE619B" w14:textId="425D619F" w:rsidR="00AA7D78" w:rsidRDefault="006862EC" w:rsidP="00AA7D78">
      <w:pPr>
        <w:pStyle w:val="ListParagraph"/>
        <w:ind w:left="0"/>
        <w:rPr>
          <w:ins w:id="77" w:author="David Roberts" w:date="2018-05-17T13:51:00Z"/>
          <w:rFonts w:ascii="Arial" w:hAnsi="Arial" w:cs="Arial"/>
          <w:color w:val="0E2034"/>
          <w:shd w:val="clear" w:color="auto" w:fill="FFFFFF"/>
        </w:rPr>
      </w:pPr>
      <w:r w:rsidRPr="007C275B">
        <w:rPr>
          <w:rFonts w:ascii="Arial" w:hAnsi="Arial" w:cs="Arial"/>
          <w:lang w:val="en-GB"/>
        </w:rPr>
        <w:t>Many currently available data capture methods are either (</w:t>
      </w:r>
      <w:proofErr w:type="spellStart"/>
      <w:r w:rsidRPr="007C275B">
        <w:rPr>
          <w:rFonts w:ascii="Arial" w:hAnsi="Arial" w:cs="Arial"/>
          <w:lang w:val="en-GB"/>
        </w:rPr>
        <w:t>i</w:t>
      </w:r>
      <w:proofErr w:type="spellEnd"/>
      <w:r w:rsidRPr="007C275B">
        <w:rPr>
          <w:rFonts w:ascii="Arial" w:hAnsi="Arial" w:cs="Arial"/>
          <w:lang w:val="en-GB"/>
        </w:rPr>
        <w:t xml:space="preserve">) intrusive to the </w:t>
      </w:r>
      <w:proofErr w:type="gramStart"/>
      <w:r w:rsidRPr="007C275B">
        <w:rPr>
          <w:rFonts w:ascii="Arial" w:hAnsi="Arial" w:cs="Arial"/>
          <w:lang w:val="en-GB"/>
        </w:rPr>
        <w:t>athletes</w:t>
      </w:r>
      <w:proofErr w:type="gramEnd"/>
      <w:r w:rsidRPr="007C275B">
        <w:rPr>
          <w:rFonts w:ascii="Arial" w:hAnsi="Arial" w:cs="Arial"/>
          <w:lang w:val="en-GB"/>
        </w:rPr>
        <w:t xml:space="preserve"> performance or </w:t>
      </w:r>
      <w:ins w:id="78" w:author="Feroz Mansoor" w:date="2018-05-27T19:57:00Z">
        <w:r w:rsidR="009624A6">
          <w:rPr>
            <w:rFonts w:ascii="Arial" w:hAnsi="Arial" w:cs="Arial"/>
            <w:lang w:val="en-GB"/>
          </w:rPr>
          <w:t xml:space="preserve">(ii) </w:t>
        </w:r>
      </w:ins>
      <w:del w:id="79" w:author="David Roberts" w:date="2018-05-17T10:26:00Z">
        <w:r w:rsidRPr="007C275B" w:rsidDel="00C254E6">
          <w:rPr>
            <w:rFonts w:ascii="Arial" w:hAnsi="Arial" w:cs="Arial"/>
            <w:lang w:val="en-GB"/>
          </w:rPr>
          <w:delText xml:space="preserve">Collected </w:delText>
        </w:r>
      </w:del>
      <w:ins w:id="80" w:author="David Roberts" w:date="2018-05-17T10:26:00Z">
        <w:r w:rsidR="00C254E6">
          <w:rPr>
            <w:rFonts w:ascii="Arial" w:hAnsi="Arial" w:cs="Arial"/>
            <w:lang w:val="en-GB"/>
          </w:rPr>
          <w:t>c</w:t>
        </w:r>
        <w:r w:rsidR="00C254E6" w:rsidRPr="007C275B">
          <w:rPr>
            <w:rFonts w:ascii="Arial" w:hAnsi="Arial" w:cs="Arial"/>
            <w:lang w:val="en-GB"/>
          </w:rPr>
          <w:t xml:space="preserve">ollected </w:t>
        </w:r>
      </w:ins>
      <w:r w:rsidRPr="007C275B">
        <w:rPr>
          <w:rFonts w:ascii="Arial" w:hAnsi="Arial" w:cs="Arial"/>
          <w:lang w:val="en-GB"/>
        </w:rPr>
        <w:t>manually by watching the event or event footage and en</w:t>
      </w:r>
      <w:r w:rsidR="00AA7D78" w:rsidRPr="007C275B">
        <w:rPr>
          <w:rFonts w:ascii="Arial" w:hAnsi="Arial" w:cs="Arial"/>
          <w:lang w:val="en-GB"/>
        </w:rPr>
        <w:t xml:space="preserve">tered into a database. </w:t>
      </w:r>
      <w:r w:rsidR="0046183D" w:rsidRPr="007C275B">
        <w:rPr>
          <w:rFonts w:ascii="Arial" w:hAnsi="Arial" w:cs="Arial"/>
          <w:lang w:val="en-GB"/>
        </w:rPr>
        <w:t xml:space="preserve">Nearly all statistics are </w:t>
      </w:r>
      <w:r w:rsidR="00BC4F11" w:rsidRPr="007C275B">
        <w:rPr>
          <w:rFonts w:ascii="Arial" w:hAnsi="Arial" w:cs="Arial"/>
          <w:lang w:val="en-GB"/>
        </w:rPr>
        <w:t>generated via human annotation where specialists use video play and pause function to manually collect raw statistics.</w:t>
      </w:r>
      <w:r w:rsidR="00EE51E6" w:rsidRPr="007C275B">
        <w:rPr>
          <w:rFonts w:ascii="Arial" w:hAnsi="Arial" w:cs="Arial"/>
          <w:lang w:val="en-GB"/>
        </w:rPr>
        <w:t xml:space="preserve"> </w:t>
      </w:r>
      <w:r w:rsidR="00AA7D78" w:rsidRPr="007C275B">
        <w:rPr>
          <w:rFonts w:ascii="Arial" w:hAnsi="Arial" w:cs="Arial"/>
          <w:color w:val="0E2034"/>
          <w:shd w:val="clear" w:color="auto" w:fill="FFFFFF"/>
        </w:rPr>
        <w:t>Traditional video recording techniques have certain limitations, such as insufficient viewing angles, moving camera angles and zooms, non-calibrated images, and absence of tagged objects. </w:t>
      </w:r>
    </w:p>
    <w:p w14:paraId="4A221820" w14:textId="77777777" w:rsidR="00B107AA" w:rsidRDefault="00B107AA" w:rsidP="00AA7D78">
      <w:pPr>
        <w:pStyle w:val="ListParagraph"/>
        <w:ind w:left="0"/>
        <w:rPr>
          <w:ins w:id="81" w:author="David Roberts" w:date="2018-05-17T13:51:00Z"/>
          <w:rFonts w:ascii="Arial" w:hAnsi="Arial" w:cs="Arial"/>
          <w:color w:val="0E2034"/>
          <w:shd w:val="clear" w:color="auto" w:fill="FFFFFF"/>
        </w:rPr>
      </w:pPr>
    </w:p>
    <w:p w14:paraId="2718930C" w14:textId="1E507BBD" w:rsidR="00B107AA" w:rsidRDefault="00B107AA" w:rsidP="00AA7D78">
      <w:pPr>
        <w:pStyle w:val="ListParagraph"/>
        <w:ind w:left="0"/>
        <w:rPr>
          <w:ins w:id="82" w:author="David Roberts" w:date="2018-05-17T13:51:00Z"/>
          <w:rFonts w:ascii="Arial" w:hAnsi="Arial" w:cs="Arial"/>
          <w:color w:val="0E2034"/>
          <w:u w:val="single"/>
          <w:shd w:val="clear" w:color="auto" w:fill="FFFFFF"/>
        </w:rPr>
      </w:pPr>
      <w:ins w:id="83" w:author="David Roberts" w:date="2018-05-17T13:51:00Z">
        <w:r>
          <w:rPr>
            <w:rFonts w:ascii="Arial" w:hAnsi="Arial" w:cs="Arial"/>
            <w:color w:val="0E2034"/>
            <w:u w:val="single"/>
            <w:shd w:val="clear" w:color="auto" w:fill="FFFFFF"/>
          </w:rPr>
          <w:t>SUMMARY OF INVENTION</w:t>
        </w:r>
      </w:ins>
    </w:p>
    <w:p w14:paraId="2E5F6FCB" w14:textId="53D34ABD" w:rsidR="00B107AA" w:rsidRPr="00B107AA" w:rsidRDefault="00B107AA" w:rsidP="00AA7D78">
      <w:pPr>
        <w:pStyle w:val="ListParagraph"/>
        <w:ind w:left="0"/>
        <w:rPr>
          <w:rFonts w:ascii="Arial" w:hAnsi="Arial" w:cs="Arial"/>
          <w:color w:val="0E2034"/>
          <w:shd w:val="clear" w:color="auto" w:fill="FFFFFF"/>
        </w:rPr>
      </w:pPr>
      <w:ins w:id="84" w:author="David Roberts" w:date="2018-05-17T13:51:00Z">
        <w:r w:rsidRPr="008F55BC">
          <w:rPr>
            <w:rFonts w:ascii="Arial" w:hAnsi="Arial" w:cs="Arial"/>
            <w:color w:val="0E2034"/>
            <w:highlight w:val="yellow"/>
            <w:shd w:val="clear" w:color="auto" w:fill="FFFFFF"/>
            <w:rPrChange w:id="85" w:author="David Roberts" w:date="2018-05-17T13:59:00Z">
              <w:rPr>
                <w:rFonts w:ascii="Arial" w:hAnsi="Arial" w:cs="Arial"/>
                <w:color w:val="0E2034"/>
                <w:u w:val="single"/>
                <w:shd w:val="clear" w:color="auto" w:fill="FFFFFF"/>
              </w:rPr>
            </w:rPrChange>
          </w:rPr>
          <w:t>To be added once the claims have been finalized – this is essentially a repetition of the claim wording.</w:t>
        </w:r>
        <w:r w:rsidRPr="00B107AA">
          <w:rPr>
            <w:rFonts w:ascii="Arial" w:hAnsi="Arial" w:cs="Arial"/>
            <w:color w:val="0E2034"/>
            <w:shd w:val="clear" w:color="auto" w:fill="FFFFFF"/>
            <w:rPrChange w:id="86" w:author="David Roberts" w:date="2018-05-17T13:52:00Z">
              <w:rPr>
                <w:rFonts w:ascii="Arial" w:hAnsi="Arial" w:cs="Arial"/>
                <w:color w:val="0E2034"/>
                <w:u w:val="single"/>
                <w:shd w:val="clear" w:color="auto" w:fill="FFFFFF"/>
              </w:rPr>
            </w:rPrChange>
          </w:rPr>
          <w:t xml:space="preserve"> </w:t>
        </w:r>
      </w:ins>
    </w:p>
    <w:p w14:paraId="2D535CB0" w14:textId="77777777" w:rsidR="00EE51E6" w:rsidRPr="007C275B" w:rsidRDefault="00EE51E6" w:rsidP="00AA7D78">
      <w:pPr>
        <w:pStyle w:val="ListParagraph"/>
        <w:ind w:left="0"/>
        <w:rPr>
          <w:rFonts w:ascii="Arial" w:hAnsi="Arial" w:cs="Arial"/>
          <w:color w:val="0E2034"/>
          <w:shd w:val="clear" w:color="auto" w:fill="FFFFFF"/>
        </w:rPr>
      </w:pPr>
    </w:p>
    <w:p w14:paraId="72179C8F" w14:textId="77777777" w:rsidR="004E063C" w:rsidRPr="00C254E6" w:rsidDel="00C254E6" w:rsidRDefault="004E063C" w:rsidP="00B21794">
      <w:pPr>
        <w:pStyle w:val="ListParagraph"/>
        <w:tabs>
          <w:tab w:val="left" w:pos="90"/>
        </w:tabs>
        <w:ind w:left="0"/>
        <w:rPr>
          <w:del w:id="87" w:author="David Roberts" w:date="2018-05-17T10:26:00Z"/>
          <w:rFonts w:ascii="Arial" w:hAnsi="Arial" w:cs="Arial"/>
          <w:color w:val="0E2034"/>
          <w:sz w:val="18"/>
          <w:szCs w:val="18"/>
          <w:shd w:val="clear" w:color="auto" w:fill="FFFFFF"/>
        </w:rPr>
      </w:pPr>
      <w:del w:id="88" w:author="David Roberts" w:date="2018-05-17T10:26:00Z">
        <w:r w:rsidRPr="00C254E6" w:rsidDel="00C254E6">
          <w:rPr>
            <w:rFonts w:ascii="Arial" w:hAnsi="Arial" w:cs="Arial"/>
            <w:u w:val="single"/>
            <w:lang w:val="en-GB"/>
            <w:rPrChange w:id="89" w:author="David Roberts" w:date="2018-05-17T10:26:00Z">
              <w:rPr>
                <w:rFonts w:ascii="Arial" w:hAnsi="Arial" w:cs="Arial"/>
                <w:b/>
                <w:u w:val="single"/>
                <w:lang w:val="en-GB"/>
              </w:rPr>
            </w:rPrChange>
          </w:rPr>
          <w:delText>DRAWINGS</w:delText>
        </w:r>
      </w:del>
    </w:p>
    <w:p w14:paraId="0EDE04E0" w14:textId="77777777" w:rsidR="00270232" w:rsidRPr="00C254E6" w:rsidRDefault="00270232" w:rsidP="00AA7D78">
      <w:pPr>
        <w:rPr>
          <w:rFonts w:ascii="Arial" w:hAnsi="Arial" w:cs="Arial"/>
          <w:u w:val="single"/>
          <w:lang w:val="en-GB"/>
          <w:rPrChange w:id="90" w:author="David Roberts" w:date="2018-05-17T10:26:00Z">
            <w:rPr>
              <w:rFonts w:ascii="Arial" w:hAnsi="Arial" w:cs="Arial"/>
              <w:b/>
              <w:u w:val="single"/>
              <w:lang w:val="en-GB"/>
            </w:rPr>
          </w:rPrChange>
        </w:rPr>
      </w:pPr>
      <w:r w:rsidRPr="00C254E6">
        <w:rPr>
          <w:rFonts w:ascii="Arial" w:hAnsi="Arial" w:cs="Arial"/>
          <w:u w:val="single"/>
          <w:lang w:val="en-GB"/>
          <w:rPrChange w:id="91" w:author="David Roberts" w:date="2018-05-17T10:26:00Z">
            <w:rPr>
              <w:rFonts w:ascii="Arial" w:hAnsi="Arial" w:cs="Arial"/>
              <w:b/>
              <w:u w:val="single"/>
              <w:lang w:val="en-GB"/>
            </w:rPr>
          </w:rPrChange>
        </w:rPr>
        <w:t>BRIEF DESCRIPTION OF THE DRAWINGS</w:t>
      </w:r>
    </w:p>
    <w:p w14:paraId="766DC0A4" w14:textId="77777777" w:rsidR="00B4789F" w:rsidRPr="00E74E37" w:rsidRDefault="00B4789F" w:rsidP="00AA7D78">
      <w:pPr>
        <w:rPr>
          <w:rFonts w:ascii="Arial" w:hAnsi="Arial" w:cs="Arial"/>
          <w:lang w:val="en-GB"/>
        </w:rPr>
      </w:pPr>
      <w:r w:rsidRPr="00B107AA">
        <w:rPr>
          <w:rFonts w:ascii="Arial" w:hAnsi="Arial" w:cs="Arial"/>
          <w:lang w:val="en-GB"/>
          <w:rPrChange w:id="92" w:author="David Roberts" w:date="2018-05-17T13:52:00Z">
            <w:rPr>
              <w:rFonts w:ascii="Arial" w:hAnsi="Arial" w:cs="Arial"/>
              <w:b/>
              <w:u w:val="single"/>
              <w:lang w:val="en-GB"/>
            </w:rPr>
          </w:rPrChange>
        </w:rPr>
        <w:t>FIG 1</w:t>
      </w:r>
      <w:r w:rsidR="00E74E37" w:rsidRPr="00E74E37">
        <w:rPr>
          <w:rFonts w:ascii="Arial" w:hAnsi="Arial" w:cs="Arial"/>
          <w:lang w:val="en-GB"/>
        </w:rPr>
        <w:t xml:space="preserve"> is a</w:t>
      </w:r>
      <w:r w:rsidR="001B5D38">
        <w:rPr>
          <w:rFonts w:ascii="Arial" w:hAnsi="Arial" w:cs="Arial"/>
          <w:lang w:val="en-GB"/>
        </w:rPr>
        <w:t>n</w:t>
      </w:r>
      <w:r w:rsidR="00E74E37" w:rsidRPr="00E74E37">
        <w:rPr>
          <w:rFonts w:ascii="Arial" w:hAnsi="Arial" w:cs="Arial"/>
          <w:lang w:val="en-GB"/>
        </w:rPr>
        <w:t xml:space="preserve"> </w:t>
      </w:r>
      <w:r w:rsidR="00E74E37">
        <w:rPr>
          <w:rFonts w:ascii="Arial" w:hAnsi="Arial" w:cs="Arial"/>
          <w:lang w:val="en-GB"/>
        </w:rPr>
        <w:t xml:space="preserve">overall diagram of the method and interlinks with different </w:t>
      </w:r>
      <w:r w:rsidR="00201A34">
        <w:rPr>
          <w:rFonts w:ascii="Arial" w:hAnsi="Arial" w:cs="Arial"/>
          <w:lang w:val="en-GB"/>
        </w:rPr>
        <w:t>components and elements of the system</w:t>
      </w:r>
    </w:p>
    <w:p w14:paraId="27D2553E" w14:textId="53946FB8" w:rsidR="00D41580" w:rsidRPr="00337618" w:rsidRDefault="00B4789F" w:rsidP="00D41580">
      <w:pPr>
        <w:rPr>
          <w:ins w:id="93" w:author="Feroz Mansoor" w:date="2018-05-27T19:51:00Z"/>
          <w:rFonts w:ascii="Arial" w:hAnsi="Arial" w:cs="Arial"/>
          <w:lang w:val="en-GB"/>
        </w:rPr>
      </w:pPr>
      <w:r w:rsidRPr="00B107AA">
        <w:rPr>
          <w:rFonts w:ascii="Arial" w:hAnsi="Arial" w:cs="Arial"/>
          <w:lang w:val="en-GB"/>
          <w:rPrChange w:id="94" w:author="David Roberts" w:date="2018-05-17T13:52:00Z">
            <w:rPr>
              <w:rFonts w:ascii="Arial" w:hAnsi="Arial" w:cs="Arial"/>
              <w:b/>
              <w:u w:val="single"/>
              <w:lang w:val="en-GB"/>
            </w:rPr>
          </w:rPrChange>
        </w:rPr>
        <w:t>FIG 2</w:t>
      </w:r>
      <w:r w:rsidR="00E74E37">
        <w:rPr>
          <w:rFonts w:ascii="Arial" w:hAnsi="Arial" w:cs="Arial"/>
          <w:b/>
          <w:u w:val="single"/>
          <w:lang w:val="en-GB"/>
        </w:rPr>
        <w:t xml:space="preserve"> </w:t>
      </w:r>
      <w:r w:rsidR="00E74E37" w:rsidRPr="00E74E37">
        <w:rPr>
          <w:rFonts w:ascii="Arial" w:hAnsi="Arial" w:cs="Arial"/>
          <w:lang w:val="en-GB"/>
        </w:rPr>
        <w:t xml:space="preserve">is a </w:t>
      </w:r>
      <w:r w:rsidR="00201A34">
        <w:rPr>
          <w:rFonts w:ascii="Arial" w:hAnsi="Arial" w:cs="Arial"/>
          <w:lang w:val="en-GB"/>
        </w:rPr>
        <w:t xml:space="preserve">detailed </w:t>
      </w:r>
      <w:r w:rsidR="00E74E37">
        <w:rPr>
          <w:rFonts w:ascii="Arial" w:hAnsi="Arial" w:cs="Arial"/>
          <w:lang w:val="en-GB"/>
        </w:rPr>
        <w:t xml:space="preserve">flow diagram of the </w:t>
      </w:r>
      <w:r w:rsidR="00201A34">
        <w:rPr>
          <w:rFonts w:ascii="Arial" w:hAnsi="Arial" w:cs="Arial"/>
          <w:lang w:val="en-GB"/>
        </w:rPr>
        <w:t xml:space="preserve">data collection and </w:t>
      </w:r>
      <w:ins w:id="95" w:author="Feroz Mansoor" w:date="2018-05-27T19:51:00Z">
        <w:r w:rsidR="00D41580" w:rsidRPr="00337618">
          <w:rPr>
            <w:rFonts w:ascii="Arial" w:hAnsi="Arial" w:cs="Arial"/>
            <w:lang w:val="en-GB"/>
          </w:rPr>
          <w:t>pr</w:t>
        </w:r>
        <w:r w:rsidR="00D41580">
          <w:rPr>
            <w:rFonts w:ascii="Arial" w:hAnsi="Arial" w:cs="Arial"/>
            <w:lang w:val="en-GB"/>
          </w:rPr>
          <w:t>obability</w:t>
        </w:r>
        <w:r w:rsidR="00D41580" w:rsidRPr="00337618">
          <w:rPr>
            <w:rFonts w:ascii="Arial" w:hAnsi="Arial" w:cs="Arial"/>
            <w:lang w:val="en-GB"/>
          </w:rPr>
          <w:t xml:space="preserve"> of athlete behaviour</w:t>
        </w:r>
        <w:r w:rsidR="00D41580">
          <w:rPr>
            <w:rFonts w:ascii="Arial" w:hAnsi="Arial" w:cs="Arial"/>
            <w:lang w:val="en-GB"/>
          </w:rPr>
          <w:t xml:space="preserve"> being a specific punch classification (output)</w:t>
        </w:r>
      </w:ins>
    </w:p>
    <w:p w14:paraId="6B84476A" w14:textId="42667666" w:rsidR="00B4789F" w:rsidRPr="00E74E37" w:rsidDel="00D41580" w:rsidRDefault="00201A34" w:rsidP="00AA7D78">
      <w:pPr>
        <w:rPr>
          <w:del w:id="96" w:author="Feroz Mansoor" w:date="2018-05-27T19:51:00Z"/>
          <w:rFonts w:ascii="Arial" w:hAnsi="Arial" w:cs="Arial"/>
          <w:lang w:val="en-GB"/>
        </w:rPr>
      </w:pPr>
      <w:del w:id="97" w:author="Feroz Mansoor" w:date="2018-05-27T19:51:00Z">
        <w:r w:rsidDel="00D41580">
          <w:rPr>
            <w:rFonts w:ascii="Arial" w:hAnsi="Arial" w:cs="Arial"/>
            <w:lang w:val="en-GB"/>
          </w:rPr>
          <w:delText>output process.</w:delText>
        </w:r>
      </w:del>
    </w:p>
    <w:p w14:paraId="4CB4A6D1" w14:textId="77777777" w:rsidR="00B4789F" w:rsidRDefault="00B4789F" w:rsidP="00AA7D78">
      <w:pPr>
        <w:rPr>
          <w:rFonts w:ascii="Arial" w:hAnsi="Arial" w:cs="Arial"/>
          <w:lang w:val="en-GB"/>
        </w:rPr>
      </w:pPr>
      <w:r w:rsidRPr="00B107AA">
        <w:rPr>
          <w:rFonts w:ascii="Arial" w:hAnsi="Arial" w:cs="Arial"/>
          <w:lang w:val="en-GB"/>
          <w:rPrChange w:id="98" w:author="David Roberts" w:date="2018-05-17T13:52:00Z">
            <w:rPr>
              <w:rFonts w:ascii="Arial" w:hAnsi="Arial" w:cs="Arial"/>
              <w:b/>
              <w:u w:val="single"/>
              <w:lang w:val="en-GB"/>
            </w:rPr>
          </w:rPrChange>
        </w:rPr>
        <w:t>FIG 3</w:t>
      </w:r>
      <w:r w:rsidR="00E74E37">
        <w:rPr>
          <w:rFonts w:ascii="Arial" w:hAnsi="Arial" w:cs="Arial"/>
          <w:b/>
          <w:u w:val="single"/>
          <w:lang w:val="en-GB"/>
        </w:rPr>
        <w:t xml:space="preserve"> </w:t>
      </w:r>
      <w:r w:rsidR="00201A34" w:rsidRPr="00201A34">
        <w:rPr>
          <w:rFonts w:ascii="Arial" w:hAnsi="Arial" w:cs="Arial"/>
          <w:lang w:val="en-GB"/>
        </w:rPr>
        <w:t xml:space="preserve">is a flow diagram of </w:t>
      </w:r>
      <w:r w:rsidR="00201A34">
        <w:rPr>
          <w:rFonts w:ascii="Arial" w:hAnsi="Arial" w:cs="Arial"/>
          <w:lang w:val="en-GB"/>
        </w:rPr>
        <w:t>an example process for classifying a new piece of data from the trained machine learning model.</w:t>
      </w:r>
    </w:p>
    <w:p w14:paraId="49707CC3" w14:textId="77777777" w:rsidR="00B21794" w:rsidRDefault="00B4789F" w:rsidP="00AA7D78">
      <w:pPr>
        <w:rPr>
          <w:rFonts w:ascii="Arial" w:hAnsi="Arial" w:cs="Arial"/>
          <w:lang w:val="en-GB"/>
        </w:rPr>
      </w:pPr>
      <w:r w:rsidRPr="00B107AA">
        <w:rPr>
          <w:rFonts w:ascii="Arial" w:hAnsi="Arial" w:cs="Arial"/>
          <w:lang w:val="en-GB"/>
          <w:rPrChange w:id="99" w:author="David Roberts" w:date="2018-05-17T13:52:00Z">
            <w:rPr>
              <w:rFonts w:ascii="Arial" w:hAnsi="Arial" w:cs="Arial"/>
              <w:b/>
              <w:u w:val="single"/>
              <w:lang w:val="en-GB"/>
            </w:rPr>
          </w:rPrChange>
        </w:rPr>
        <w:t>FIG 4</w:t>
      </w:r>
      <w:r w:rsidR="00201A34">
        <w:rPr>
          <w:rFonts w:ascii="Arial" w:hAnsi="Arial" w:cs="Arial"/>
          <w:lang w:val="en-GB"/>
        </w:rPr>
        <w:t xml:space="preserve"> shows various end user access </w:t>
      </w:r>
      <w:r w:rsidR="001B5D38">
        <w:rPr>
          <w:rFonts w:ascii="Arial" w:hAnsi="Arial" w:cs="Arial"/>
          <w:lang w:val="en-GB"/>
        </w:rPr>
        <w:t xml:space="preserve">methods </w:t>
      </w:r>
      <w:r w:rsidR="00201A34">
        <w:rPr>
          <w:rFonts w:ascii="Arial" w:hAnsi="Arial" w:cs="Arial"/>
          <w:lang w:val="en-GB"/>
        </w:rPr>
        <w:t>of data and interpretation</w:t>
      </w:r>
    </w:p>
    <w:p w14:paraId="7B6F20B3" w14:textId="77777777" w:rsidR="00201A34" w:rsidRDefault="00201A34" w:rsidP="00AA7D78">
      <w:pPr>
        <w:rPr>
          <w:rFonts w:ascii="Arial" w:hAnsi="Arial" w:cs="Arial"/>
          <w:lang w:val="en-GB"/>
        </w:rPr>
      </w:pPr>
      <w:r w:rsidRPr="00B107AA">
        <w:rPr>
          <w:rFonts w:ascii="Arial" w:hAnsi="Arial" w:cs="Arial"/>
          <w:lang w:val="en-GB"/>
          <w:rPrChange w:id="100" w:author="David Roberts" w:date="2018-05-17T13:52:00Z">
            <w:rPr>
              <w:rFonts w:ascii="Arial" w:hAnsi="Arial" w:cs="Arial"/>
              <w:b/>
              <w:u w:val="single"/>
              <w:lang w:val="en-GB"/>
            </w:rPr>
          </w:rPrChange>
        </w:rPr>
        <w:t>FIG 5</w:t>
      </w:r>
      <w:r>
        <w:rPr>
          <w:rFonts w:ascii="Arial" w:hAnsi="Arial" w:cs="Arial"/>
          <w:lang w:val="en-GB"/>
        </w:rPr>
        <w:t xml:space="preserve"> is </w:t>
      </w:r>
      <w:proofErr w:type="gramStart"/>
      <w:r>
        <w:rPr>
          <w:rFonts w:ascii="Arial" w:hAnsi="Arial" w:cs="Arial"/>
          <w:lang w:val="en-GB"/>
        </w:rPr>
        <w:t>a an</w:t>
      </w:r>
      <w:proofErr w:type="gramEnd"/>
      <w:r>
        <w:rPr>
          <w:rFonts w:ascii="Arial" w:hAnsi="Arial" w:cs="Arial"/>
          <w:lang w:val="en-GB"/>
        </w:rPr>
        <w:t xml:space="preserve"> example of the boxing display data and analysis according to an exemplary embodiment</w:t>
      </w:r>
    </w:p>
    <w:p w14:paraId="71466763" w14:textId="1E7BD440" w:rsidR="001D2187" w:rsidRDefault="002521D1" w:rsidP="00AA7D78">
      <w:pPr>
        <w:rPr>
          <w:rFonts w:ascii="Arial" w:hAnsi="Arial" w:cs="Arial"/>
          <w:b/>
          <w:u w:val="single"/>
          <w:lang w:val="en-GB"/>
        </w:rPr>
      </w:pPr>
      <w:r w:rsidRPr="00B107AA">
        <w:rPr>
          <w:rFonts w:ascii="Arial" w:hAnsi="Arial" w:cs="Arial"/>
          <w:lang w:val="en-GB"/>
          <w:rPrChange w:id="101" w:author="David Roberts" w:date="2018-05-17T13:52:00Z">
            <w:rPr>
              <w:rFonts w:ascii="Arial" w:hAnsi="Arial" w:cs="Arial"/>
              <w:b/>
              <w:u w:val="single"/>
              <w:lang w:val="en-GB"/>
            </w:rPr>
          </w:rPrChange>
        </w:rPr>
        <w:t>FIG 6</w:t>
      </w:r>
      <w:ins w:id="102" w:author="David Roberts" w:date="2018-05-17T13:52:00Z">
        <w:r w:rsidR="00B107AA">
          <w:rPr>
            <w:rFonts w:ascii="Arial" w:hAnsi="Arial" w:cs="Arial"/>
            <w:lang w:val="en-GB"/>
          </w:rPr>
          <w:t xml:space="preserve"> </w:t>
        </w:r>
      </w:ins>
      <w:del w:id="103" w:author="David Roberts" w:date="2018-05-17T13:52:00Z">
        <w:r w:rsidDel="00B107AA">
          <w:rPr>
            <w:rFonts w:ascii="Arial" w:hAnsi="Arial" w:cs="Arial"/>
            <w:b/>
            <w:u w:val="single"/>
            <w:lang w:val="en-GB"/>
          </w:rPr>
          <w:delText xml:space="preserve"> </w:delText>
        </w:r>
      </w:del>
      <w:r w:rsidR="00F36A5C" w:rsidRPr="00E74E37">
        <w:rPr>
          <w:rFonts w:ascii="Arial" w:hAnsi="Arial" w:cs="Arial"/>
          <w:lang w:val="en-GB"/>
        </w:rPr>
        <w:t xml:space="preserve">is a </w:t>
      </w:r>
      <w:r w:rsidR="00F36A5C">
        <w:rPr>
          <w:rFonts w:ascii="Arial" w:hAnsi="Arial" w:cs="Arial"/>
          <w:lang w:val="en-GB"/>
        </w:rPr>
        <w:t>detailed flow diagram of the training model.</w:t>
      </w:r>
    </w:p>
    <w:p w14:paraId="34F9449D" w14:textId="77777777" w:rsidR="00F36A5C" w:rsidRPr="00F36A5C" w:rsidRDefault="00F36A5C" w:rsidP="00AA7D78">
      <w:pPr>
        <w:rPr>
          <w:rFonts w:ascii="Arial" w:hAnsi="Arial" w:cs="Arial"/>
          <w:b/>
          <w:u w:val="single"/>
          <w:lang w:val="en-GB"/>
        </w:rPr>
      </w:pPr>
    </w:p>
    <w:p w14:paraId="59CA1A6B" w14:textId="77777777" w:rsidR="00E74E37" w:rsidRPr="0018601C" w:rsidRDefault="00E74E37" w:rsidP="00AA7D78">
      <w:pPr>
        <w:rPr>
          <w:rFonts w:ascii="Arial" w:hAnsi="Arial" w:cs="Arial"/>
          <w:u w:val="single"/>
          <w:lang w:val="en-GB"/>
          <w:rPrChange w:id="104" w:author="David Roberts" w:date="2018-05-17T10:36:00Z">
            <w:rPr>
              <w:rFonts w:ascii="Arial" w:hAnsi="Arial" w:cs="Arial"/>
              <w:b/>
              <w:u w:val="single"/>
              <w:lang w:val="en-GB"/>
            </w:rPr>
          </w:rPrChange>
        </w:rPr>
      </w:pPr>
      <w:r w:rsidRPr="0018601C">
        <w:rPr>
          <w:rFonts w:ascii="Arial" w:hAnsi="Arial" w:cs="Arial"/>
          <w:u w:val="single"/>
          <w:lang w:val="en-GB"/>
          <w:rPrChange w:id="105" w:author="David Roberts" w:date="2018-05-17T10:36:00Z">
            <w:rPr>
              <w:rFonts w:ascii="Arial" w:hAnsi="Arial" w:cs="Arial"/>
              <w:b/>
              <w:u w:val="single"/>
              <w:lang w:val="en-GB"/>
            </w:rPr>
          </w:rPrChange>
        </w:rPr>
        <w:t>DETAIL</w:t>
      </w:r>
      <w:ins w:id="106" w:author="David Roberts" w:date="2018-05-17T10:36:00Z">
        <w:r w:rsidR="0018601C" w:rsidRPr="0018601C">
          <w:rPr>
            <w:rFonts w:ascii="Arial" w:hAnsi="Arial" w:cs="Arial"/>
            <w:u w:val="single"/>
            <w:lang w:val="en-GB"/>
            <w:rPrChange w:id="107" w:author="David Roberts" w:date="2018-05-17T10:36:00Z">
              <w:rPr>
                <w:rFonts w:ascii="Arial" w:hAnsi="Arial" w:cs="Arial"/>
                <w:b/>
                <w:u w:val="single"/>
                <w:lang w:val="en-GB"/>
              </w:rPr>
            </w:rPrChange>
          </w:rPr>
          <w:t>ED</w:t>
        </w:r>
      </w:ins>
      <w:r w:rsidRPr="0018601C">
        <w:rPr>
          <w:rFonts w:ascii="Arial" w:hAnsi="Arial" w:cs="Arial"/>
          <w:u w:val="single"/>
          <w:lang w:val="en-GB"/>
          <w:rPrChange w:id="108" w:author="David Roberts" w:date="2018-05-17T10:36:00Z">
            <w:rPr>
              <w:rFonts w:ascii="Arial" w:hAnsi="Arial" w:cs="Arial"/>
              <w:b/>
              <w:u w:val="single"/>
              <w:lang w:val="en-GB"/>
            </w:rPr>
          </w:rPrChange>
        </w:rPr>
        <w:t xml:space="preserve"> DESCRIPTION</w:t>
      </w:r>
    </w:p>
    <w:p w14:paraId="1965C7E8" w14:textId="77777777" w:rsidR="00DE3F9B" w:rsidRDefault="00F80198" w:rsidP="00AA7D78">
      <w:pPr>
        <w:rPr>
          <w:ins w:id="109" w:author="Mansoor, Feroz" w:date="2018-05-30T19:50:00Z"/>
          <w:rFonts w:ascii="Arial" w:hAnsi="Arial" w:cs="Arial"/>
          <w:shd w:val="clear" w:color="auto" w:fill="FFFFFF"/>
        </w:rPr>
      </w:pPr>
      <w:del w:id="110" w:author="David Roberts" w:date="2018-05-17T10:36:00Z">
        <w:r w:rsidRPr="007F0A44" w:rsidDel="0018601C">
          <w:rPr>
            <w:rFonts w:ascii="Arial" w:hAnsi="Arial" w:cs="Arial"/>
            <w:shd w:val="clear" w:color="auto" w:fill="FFFFFF"/>
          </w:rPr>
          <w:delText xml:space="preserve">(3) </w:delText>
        </w:r>
      </w:del>
      <w:r w:rsidR="00C9157A" w:rsidRPr="007F0A44">
        <w:rPr>
          <w:rFonts w:ascii="Arial" w:hAnsi="Arial" w:cs="Arial"/>
          <w:shd w:val="clear" w:color="auto" w:fill="FFFFFF"/>
        </w:rPr>
        <w:t>This specification d</w:t>
      </w:r>
      <w:r w:rsidR="00861AEA" w:rsidRPr="007F0A44">
        <w:rPr>
          <w:rFonts w:ascii="Arial" w:hAnsi="Arial" w:cs="Arial"/>
          <w:shd w:val="clear" w:color="auto" w:fill="FFFFFF"/>
        </w:rPr>
        <w:t>escribes how a method</w:t>
      </w:r>
      <w:r w:rsidR="00C9157A" w:rsidRPr="007F0A44">
        <w:rPr>
          <w:rFonts w:ascii="Arial" w:hAnsi="Arial" w:cs="Arial"/>
          <w:shd w:val="clear" w:color="auto" w:fill="FFFFFF"/>
        </w:rPr>
        <w:t xml:space="preserve"> </w:t>
      </w:r>
      <w:ins w:id="111" w:author="David Roberts" w:date="2018-05-17T10:37:00Z">
        <w:r w:rsidR="0018601C">
          <w:rPr>
            <w:rFonts w:ascii="Arial" w:hAnsi="Arial" w:cs="Arial"/>
            <w:shd w:val="clear" w:color="auto" w:fill="FFFFFF"/>
          </w:rPr>
          <w:t xml:space="preserve">which may be </w:t>
        </w:r>
      </w:ins>
      <w:r w:rsidR="00C9157A" w:rsidRPr="007F0A44">
        <w:rPr>
          <w:rFonts w:ascii="Arial" w:hAnsi="Arial" w:cs="Arial"/>
          <w:shd w:val="clear" w:color="auto" w:fill="FFFFFF"/>
        </w:rPr>
        <w:t xml:space="preserve">implemented as computer programs on one or more computers in one or more locations can determine </w:t>
      </w:r>
      <w:r w:rsidR="00861AEA" w:rsidRPr="007F0A44">
        <w:rPr>
          <w:rFonts w:ascii="Arial" w:hAnsi="Arial" w:cs="Arial"/>
          <w:shd w:val="clear" w:color="auto" w:fill="FFFFFF"/>
        </w:rPr>
        <w:t xml:space="preserve">specific punch classifications and categories </w:t>
      </w:r>
      <w:r w:rsidR="00C9157A" w:rsidRPr="007F0A44">
        <w:rPr>
          <w:rFonts w:ascii="Arial" w:hAnsi="Arial" w:cs="Arial"/>
          <w:shd w:val="clear" w:color="auto" w:fill="FFFFFF"/>
        </w:rPr>
        <w:t>to train a machine learning model to classify images, and, once trained, use the trained machine learning model to classify</w:t>
      </w:r>
      <w:r w:rsidR="00861AEA" w:rsidRPr="007F0A44">
        <w:rPr>
          <w:rFonts w:ascii="Arial" w:hAnsi="Arial" w:cs="Arial"/>
          <w:shd w:val="clear" w:color="auto" w:fill="FFFFFF"/>
        </w:rPr>
        <w:t xml:space="preserve"> and process live video streams</w:t>
      </w:r>
      <w:ins w:id="112" w:author="Feroz Mansoor" w:date="2018-05-27T19:45:00Z">
        <w:r w:rsidR="003A2DF8">
          <w:rPr>
            <w:rFonts w:ascii="Arial" w:hAnsi="Arial" w:cs="Arial"/>
            <w:shd w:val="clear" w:color="auto" w:fill="FFFFFF"/>
          </w:rPr>
          <w:t xml:space="preserve"> (100).</w:t>
        </w:r>
      </w:ins>
    </w:p>
    <w:p w14:paraId="39645D7A" w14:textId="2B2F0AA5" w:rsidR="00E74E37" w:rsidRDefault="00DE3F9B" w:rsidP="00AA7D78">
      <w:pPr>
        <w:rPr>
          <w:ins w:id="113" w:author="Mansoor, Feroz" w:date="2018-05-30T20:04:00Z"/>
          <w:rFonts w:ascii="Arial" w:hAnsi="Arial" w:cs="Arial"/>
          <w:shd w:val="clear" w:color="auto" w:fill="FFFFFF"/>
        </w:rPr>
      </w:pPr>
      <w:ins w:id="114" w:author="Mansoor, Feroz" w:date="2018-05-30T19:50:00Z">
        <w:r>
          <w:rPr>
            <w:rFonts w:ascii="Arial" w:hAnsi="Arial" w:cs="Arial"/>
            <w:shd w:val="clear" w:color="auto" w:fill="FFFFFF"/>
          </w:rPr>
          <w:lastRenderedPageBreak/>
          <w:t>FIG</w:t>
        </w:r>
      </w:ins>
      <w:ins w:id="115" w:author="Mansoor, Feroz" w:date="2018-05-30T19:51:00Z">
        <w:r>
          <w:rPr>
            <w:rFonts w:ascii="Arial" w:hAnsi="Arial" w:cs="Arial"/>
            <w:shd w:val="clear" w:color="auto" w:fill="FFFFFF"/>
          </w:rPr>
          <w:t xml:space="preserve"> 1 is a flow diagram of an illustrative method</w:t>
        </w:r>
      </w:ins>
      <w:ins w:id="116" w:author="Mansoor, Feroz" w:date="2018-05-30T19:52:00Z">
        <w:r>
          <w:rPr>
            <w:rFonts w:ascii="Arial" w:hAnsi="Arial" w:cs="Arial"/>
            <w:shd w:val="clear" w:color="auto" w:fill="FFFFFF"/>
          </w:rPr>
          <w:t>, 100 that may be implemented by a computing system</w:t>
        </w:r>
      </w:ins>
      <w:ins w:id="117" w:author="Mansoor, Feroz" w:date="2018-05-30T19:53:00Z">
        <w:r>
          <w:rPr>
            <w:rFonts w:ascii="Arial" w:hAnsi="Arial" w:cs="Arial"/>
            <w:shd w:val="clear" w:color="auto" w:fill="FFFFFF"/>
          </w:rPr>
          <w:t xml:space="preserve"> that will be described below </w:t>
        </w:r>
        <w:proofErr w:type="gramStart"/>
        <w:r>
          <w:rPr>
            <w:rFonts w:ascii="Arial" w:hAnsi="Arial" w:cs="Arial"/>
            <w:shd w:val="clear" w:color="auto" w:fill="FFFFFF"/>
          </w:rPr>
          <w:t>in order to</w:t>
        </w:r>
        <w:proofErr w:type="gramEnd"/>
        <w:r>
          <w:rPr>
            <w:rFonts w:ascii="Arial" w:hAnsi="Arial" w:cs="Arial"/>
            <w:shd w:val="clear" w:color="auto" w:fill="FFFFFF"/>
          </w:rPr>
          <w:t xml:space="preserve"> identify pu</w:t>
        </w:r>
      </w:ins>
      <w:ins w:id="118" w:author="Mansoor, Feroz" w:date="2018-05-30T19:54:00Z">
        <w:r>
          <w:rPr>
            <w:rFonts w:ascii="Arial" w:hAnsi="Arial" w:cs="Arial"/>
            <w:shd w:val="clear" w:color="auto" w:fill="FFFFFF"/>
          </w:rPr>
          <w:t>nch classifications from broadcasts or other video that include boxing footage</w:t>
        </w:r>
        <w:r w:rsidR="00992FB4">
          <w:rPr>
            <w:rFonts w:ascii="Arial" w:hAnsi="Arial" w:cs="Arial"/>
            <w:shd w:val="clear" w:color="auto" w:fill="FFFFFF"/>
          </w:rPr>
          <w:t>. The method be</w:t>
        </w:r>
      </w:ins>
      <w:ins w:id="119" w:author="Mansoor, Feroz" w:date="2018-05-30T19:55:00Z">
        <w:r w:rsidR="00992FB4">
          <w:rPr>
            <w:rFonts w:ascii="Arial" w:hAnsi="Arial" w:cs="Arial"/>
            <w:shd w:val="clear" w:color="auto" w:fill="FFFFFF"/>
          </w:rPr>
          <w:t>gins</w:t>
        </w:r>
      </w:ins>
      <w:ins w:id="120" w:author="Mansoor, Feroz" w:date="2018-05-30T19:54:00Z">
        <w:r w:rsidR="00992FB4">
          <w:rPr>
            <w:rFonts w:ascii="Arial" w:hAnsi="Arial" w:cs="Arial"/>
            <w:shd w:val="clear" w:color="auto" w:fill="FFFFFF"/>
          </w:rPr>
          <w:t xml:space="preserve"> at 108 </w:t>
        </w:r>
      </w:ins>
      <w:del w:id="121" w:author="Feroz Mansoor" w:date="2018-05-27T19:45:00Z">
        <w:r w:rsidR="00861AEA" w:rsidRPr="007F0A44" w:rsidDel="003A2DF8">
          <w:rPr>
            <w:rFonts w:ascii="Arial" w:hAnsi="Arial" w:cs="Arial"/>
            <w:shd w:val="clear" w:color="auto" w:fill="FFFFFF"/>
          </w:rPr>
          <w:delText>.</w:delText>
        </w:r>
      </w:del>
      <w:ins w:id="122" w:author="Mansoor, Feroz" w:date="2018-05-30T19:55:00Z">
        <w:r w:rsidR="00992FB4">
          <w:rPr>
            <w:rFonts w:ascii="Arial" w:hAnsi="Arial" w:cs="Arial"/>
            <w:shd w:val="clear" w:color="auto" w:fill="FFFFFF"/>
          </w:rPr>
          <w:t>where the computing system receives video data of an event. The event maybe</w:t>
        </w:r>
      </w:ins>
      <w:ins w:id="123" w:author="Mansoor, Feroz" w:date="2018-05-30T19:56:00Z">
        <w:r w:rsidR="00992FB4">
          <w:rPr>
            <w:rFonts w:ascii="Arial" w:hAnsi="Arial" w:cs="Arial"/>
            <w:shd w:val="clear" w:color="auto" w:fill="FFFFFF"/>
          </w:rPr>
          <w:t xml:space="preserve">, for example, a live television broadcast (which may first </w:t>
        </w:r>
      </w:ins>
      <w:ins w:id="124" w:author="Mansoor, Feroz" w:date="2018-05-30T19:58:00Z">
        <w:r w:rsidR="00392767">
          <w:rPr>
            <w:rFonts w:ascii="Arial" w:hAnsi="Arial" w:cs="Arial"/>
            <w:shd w:val="clear" w:color="auto" w:fill="FFFFFF"/>
          </w:rPr>
          <w:t>have be</w:t>
        </w:r>
      </w:ins>
      <w:ins w:id="125" w:author="Mansoor, Feroz" w:date="2018-05-30T19:59:00Z">
        <w:r w:rsidR="00392767">
          <w:rPr>
            <w:rFonts w:ascii="Arial" w:hAnsi="Arial" w:cs="Arial"/>
            <w:shd w:val="clear" w:color="auto" w:fill="FFFFFF"/>
          </w:rPr>
          <w:t xml:space="preserve">en stored as digital video data) of the </w:t>
        </w:r>
      </w:ins>
      <w:ins w:id="126" w:author="Mansoor, Feroz" w:date="2018-05-30T20:01:00Z">
        <w:r w:rsidR="00392767">
          <w:rPr>
            <w:rFonts w:ascii="Arial" w:hAnsi="Arial" w:cs="Arial"/>
            <w:shd w:val="clear" w:color="auto" w:fill="FFFFFF"/>
          </w:rPr>
          <w:t>boxing</w:t>
        </w:r>
      </w:ins>
      <w:ins w:id="127" w:author="Mansoor, Feroz" w:date="2018-05-30T19:59:00Z">
        <w:r w:rsidR="00392767">
          <w:rPr>
            <w:rFonts w:ascii="Arial" w:hAnsi="Arial" w:cs="Arial"/>
            <w:shd w:val="clear" w:color="auto" w:fill="FFFFFF"/>
          </w:rPr>
          <w:t xml:space="preserve"> event. Aspects of the present disclosure </w:t>
        </w:r>
      </w:ins>
      <w:ins w:id="128" w:author="Mansoor, Feroz" w:date="2018-05-30T20:00:00Z">
        <w:r w:rsidR="00392767">
          <w:rPr>
            <w:rFonts w:ascii="Arial" w:hAnsi="Arial" w:cs="Arial"/>
            <w:shd w:val="clear" w:color="auto" w:fill="FFFFFF"/>
          </w:rPr>
          <w:t>related to analyzing either live or television broadcast data are also applicable to Internet-distributed v</w:t>
        </w:r>
      </w:ins>
      <w:ins w:id="129" w:author="Mansoor, Feroz" w:date="2018-05-30T20:01:00Z">
        <w:r w:rsidR="00392767">
          <w:rPr>
            <w:rFonts w:ascii="Arial" w:hAnsi="Arial" w:cs="Arial"/>
            <w:shd w:val="clear" w:color="auto" w:fill="FFFFFF"/>
          </w:rPr>
          <w:t xml:space="preserve">ideo. For example, a broadcast network may include not only a traditional television </w:t>
        </w:r>
      </w:ins>
      <w:ins w:id="130" w:author="Mansoor, Feroz" w:date="2018-05-30T20:02:00Z">
        <w:r w:rsidR="00392767">
          <w:rPr>
            <w:rFonts w:ascii="Arial" w:hAnsi="Arial" w:cs="Arial"/>
            <w:shd w:val="clear" w:color="auto" w:fill="FFFFFF"/>
          </w:rPr>
          <w:t>broadcast network (cable or satellite) but also services that distribute over-the-top (OTT) content via the Internet without being transmitted</w:t>
        </w:r>
      </w:ins>
      <w:ins w:id="131" w:author="Mansoor, Feroz" w:date="2018-05-30T20:03:00Z">
        <w:r w:rsidR="00392767">
          <w:rPr>
            <w:rFonts w:ascii="Arial" w:hAnsi="Arial" w:cs="Arial"/>
            <w:shd w:val="clear" w:color="auto" w:fill="FFFFFF"/>
          </w:rPr>
          <w:t xml:space="preserve"> via cable, satellite or other traditional television content distribution mediums.</w:t>
        </w:r>
      </w:ins>
    </w:p>
    <w:p w14:paraId="46B820CD" w14:textId="72A968E7" w:rsidR="00392767" w:rsidRDefault="00392767" w:rsidP="00AA7D78">
      <w:pPr>
        <w:rPr>
          <w:ins w:id="132" w:author="Mansoor, Feroz" w:date="2018-05-30T20:13:00Z"/>
          <w:rFonts w:ascii="Arial" w:hAnsi="Arial" w:cs="Arial"/>
          <w:shd w:val="clear" w:color="auto" w:fill="FFFFFF"/>
        </w:rPr>
      </w:pPr>
      <w:ins w:id="133" w:author="Mansoor, Feroz" w:date="2018-05-30T20:04:00Z">
        <w:r>
          <w:rPr>
            <w:rFonts w:ascii="Arial" w:hAnsi="Arial" w:cs="Arial"/>
            <w:shd w:val="clear" w:color="auto" w:fill="FFFFFF"/>
          </w:rPr>
          <w:t>Next at block 10</w:t>
        </w:r>
      </w:ins>
      <w:ins w:id="134" w:author="Mansoor, Feroz" w:date="2018-05-30T20:06:00Z">
        <w:r w:rsidR="00EE3963">
          <w:rPr>
            <w:rFonts w:ascii="Arial" w:hAnsi="Arial" w:cs="Arial"/>
            <w:shd w:val="clear" w:color="auto" w:fill="FFFFFF"/>
          </w:rPr>
          <w:t>3</w:t>
        </w:r>
      </w:ins>
      <w:ins w:id="135" w:author="Mansoor, Feroz" w:date="2018-05-30T20:04:00Z">
        <w:r>
          <w:rPr>
            <w:rFonts w:ascii="Arial" w:hAnsi="Arial" w:cs="Arial"/>
            <w:shd w:val="clear" w:color="auto" w:fill="FFFFFF"/>
          </w:rPr>
          <w:t>, the co</w:t>
        </w:r>
        <w:r w:rsidR="00C865F6">
          <w:rPr>
            <w:rFonts w:ascii="Arial" w:hAnsi="Arial" w:cs="Arial"/>
            <w:shd w:val="clear" w:color="auto" w:fill="FFFFFF"/>
          </w:rPr>
          <w:t xml:space="preserve">mputing system analyzes frames of the events </w:t>
        </w:r>
      </w:ins>
      <w:ins w:id="136" w:author="Mansoor, Feroz" w:date="2018-05-30T20:06:00Z">
        <w:r w:rsidR="00EE3963">
          <w:rPr>
            <w:rFonts w:ascii="Arial" w:hAnsi="Arial" w:cs="Arial"/>
            <w:shd w:val="clear" w:color="auto" w:fill="FFFFFF"/>
          </w:rPr>
          <w:t xml:space="preserve">and based on pre-existing </w:t>
        </w:r>
      </w:ins>
      <w:ins w:id="137" w:author="Mansoor, Feroz" w:date="2018-05-30T20:07:00Z">
        <w:r w:rsidR="00EE3963">
          <w:rPr>
            <w:rFonts w:ascii="Arial" w:hAnsi="Arial" w:cs="Arial"/>
            <w:shd w:val="clear" w:color="auto" w:fill="FFFFFF"/>
          </w:rPr>
          <w:t>classification data, key frames will be identified using</w:t>
        </w:r>
      </w:ins>
      <w:ins w:id="138" w:author="Mansoor, Feroz" w:date="2018-05-30T20:08:00Z">
        <w:r w:rsidR="00EE3963">
          <w:rPr>
            <w:rFonts w:ascii="Arial" w:hAnsi="Arial" w:cs="Arial"/>
            <w:shd w:val="clear" w:color="auto" w:fill="FFFFFF"/>
          </w:rPr>
          <w:t xml:space="preserve"> the image classifier having been trained using hundreds or thousands of different </w:t>
        </w:r>
      </w:ins>
      <w:ins w:id="139" w:author="Mansoor, Feroz" w:date="2018-05-30T20:09:00Z">
        <w:r w:rsidR="00EE3963">
          <w:rPr>
            <w:rFonts w:ascii="Arial" w:hAnsi="Arial" w:cs="Arial"/>
            <w:shd w:val="clear" w:color="auto" w:fill="FFFFFF"/>
          </w:rPr>
          <w:t xml:space="preserve">punch categories </w:t>
        </w:r>
      </w:ins>
      <w:ins w:id="140" w:author="Mansoor, Feroz" w:date="2018-05-30T20:11:00Z">
        <w:r w:rsidR="00EE3963">
          <w:rPr>
            <w:rFonts w:ascii="Arial" w:hAnsi="Arial" w:cs="Arial"/>
            <w:shd w:val="clear" w:color="auto" w:fill="FFFFFF"/>
          </w:rPr>
          <w:t>such that the one or mor</w:t>
        </w:r>
      </w:ins>
      <w:ins w:id="141" w:author="Mansoor, Feroz" w:date="2018-05-30T20:12:00Z">
        <w:r w:rsidR="00EE3963">
          <w:rPr>
            <w:rFonts w:ascii="Arial" w:hAnsi="Arial" w:cs="Arial"/>
            <w:shd w:val="clear" w:color="auto" w:fill="FFFFFF"/>
          </w:rPr>
          <w:t xml:space="preserve">e classifiers can identify which, if any, of those punch classifications appear </w:t>
        </w:r>
        <w:proofErr w:type="gramStart"/>
        <w:r w:rsidR="00EE3963">
          <w:rPr>
            <w:rFonts w:ascii="Arial" w:hAnsi="Arial" w:cs="Arial"/>
            <w:shd w:val="clear" w:color="auto" w:fill="FFFFFF"/>
          </w:rPr>
          <w:t>in a given</w:t>
        </w:r>
        <w:proofErr w:type="gramEnd"/>
        <w:r w:rsidR="00EE3963">
          <w:rPr>
            <w:rFonts w:ascii="Arial" w:hAnsi="Arial" w:cs="Arial"/>
            <w:shd w:val="clear" w:color="auto" w:fill="FFFFFF"/>
          </w:rPr>
          <w:t xml:space="preserve"> image or video frame.</w:t>
        </w:r>
      </w:ins>
      <w:ins w:id="142" w:author="Mansoor, Feroz" w:date="2018-05-31T11:21:00Z">
        <w:r w:rsidR="003A1636">
          <w:rPr>
            <w:rFonts w:ascii="Arial" w:hAnsi="Arial" w:cs="Arial"/>
            <w:shd w:val="clear" w:color="auto" w:fill="FFFFFF"/>
          </w:rPr>
          <w:t xml:space="preserve"> This is the data capture phase 1</w:t>
        </w:r>
      </w:ins>
      <w:ins w:id="143" w:author="Mansoor, Feroz" w:date="2018-05-31T11:22:00Z">
        <w:r w:rsidR="003A1636">
          <w:rPr>
            <w:rFonts w:ascii="Arial" w:hAnsi="Arial" w:cs="Arial"/>
            <w:shd w:val="clear" w:color="auto" w:fill="FFFFFF"/>
          </w:rPr>
          <w:t>07.</w:t>
        </w:r>
      </w:ins>
    </w:p>
    <w:p w14:paraId="4CA86E21" w14:textId="54E2BCBD" w:rsidR="00392767" w:rsidRPr="007F0A44" w:rsidRDefault="00EE3963" w:rsidP="00AA7D78">
      <w:pPr>
        <w:rPr>
          <w:rFonts w:ascii="Arial" w:hAnsi="Arial" w:cs="Arial"/>
          <w:shd w:val="clear" w:color="auto" w:fill="FFFFFF"/>
        </w:rPr>
      </w:pPr>
      <w:ins w:id="144" w:author="Mansoor, Feroz" w:date="2018-05-30T20:13:00Z">
        <w:r>
          <w:rPr>
            <w:rFonts w:ascii="Arial" w:hAnsi="Arial" w:cs="Arial"/>
            <w:shd w:val="clear" w:color="auto" w:fill="FFFFFF"/>
          </w:rPr>
          <w:t xml:space="preserve">At block </w:t>
        </w:r>
      </w:ins>
      <w:ins w:id="145" w:author="Mansoor, Feroz" w:date="2018-05-31T10:58:00Z">
        <w:r w:rsidR="002962C7">
          <w:rPr>
            <w:rFonts w:ascii="Arial" w:hAnsi="Arial" w:cs="Arial"/>
            <w:shd w:val="clear" w:color="auto" w:fill="FFFFFF"/>
          </w:rPr>
          <w:t>102</w:t>
        </w:r>
      </w:ins>
      <w:ins w:id="146" w:author="Mansoor, Feroz" w:date="2018-05-31T11:02:00Z">
        <w:r w:rsidR="00507550">
          <w:rPr>
            <w:rFonts w:ascii="Arial" w:hAnsi="Arial" w:cs="Arial"/>
            <w:shd w:val="clear" w:color="auto" w:fill="FFFFFF"/>
          </w:rPr>
          <w:t xml:space="preserve"> and 1</w:t>
        </w:r>
      </w:ins>
      <w:ins w:id="147" w:author="Mansoor, Feroz" w:date="2018-05-31T11:06:00Z">
        <w:r w:rsidR="004F4E42">
          <w:rPr>
            <w:rFonts w:ascii="Arial" w:hAnsi="Arial" w:cs="Arial"/>
            <w:shd w:val="clear" w:color="auto" w:fill="FFFFFF"/>
          </w:rPr>
          <w:t>0</w:t>
        </w:r>
      </w:ins>
      <w:ins w:id="148" w:author="Mansoor, Feroz" w:date="2018-05-31T11:02:00Z">
        <w:r w:rsidR="00507550">
          <w:rPr>
            <w:rFonts w:ascii="Arial" w:hAnsi="Arial" w:cs="Arial"/>
            <w:shd w:val="clear" w:color="auto" w:fill="FFFFFF"/>
          </w:rPr>
          <w:t>4</w:t>
        </w:r>
      </w:ins>
      <w:ins w:id="149" w:author="Mansoor, Feroz" w:date="2018-05-31T10:58:00Z">
        <w:r w:rsidR="002962C7">
          <w:rPr>
            <w:rFonts w:ascii="Arial" w:hAnsi="Arial" w:cs="Arial"/>
            <w:shd w:val="clear" w:color="auto" w:fill="FFFFFF"/>
          </w:rPr>
          <w:t>, the computing system</w:t>
        </w:r>
      </w:ins>
      <w:ins w:id="150" w:author="Mansoor, Feroz" w:date="2018-05-31T11:00:00Z">
        <w:r w:rsidR="00507550">
          <w:rPr>
            <w:rFonts w:ascii="Arial" w:hAnsi="Arial" w:cs="Arial"/>
            <w:shd w:val="clear" w:color="auto" w:fill="FFFFFF"/>
          </w:rPr>
          <w:t xml:space="preserve">, a neural network classifier, </w:t>
        </w:r>
      </w:ins>
      <w:ins w:id="151" w:author="Mansoor, Feroz" w:date="2018-05-31T11:03:00Z">
        <w:r w:rsidR="00507550">
          <w:rPr>
            <w:rFonts w:ascii="Arial" w:hAnsi="Arial" w:cs="Arial"/>
            <w:shd w:val="clear" w:color="auto" w:fill="FFFFFF"/>
          </w:rPr>
          <w:t xml:space="preserve">in some embodiments, </w:t>
        </w:r>
      </w:ins>
      <w:ins w:id="152" w:author="Mansoor, Feroz" w:date="2018-05-31T11:04:00Z">
        <w:r w:rsidR="00507550">
          <w:rPr>
            <w:rFonts w:ascii="Arial" w:hAnsi="Arial" w:cs="Arial"/>
            <w:shd w:val="clear" w:color="auto" w:fill="FFFFFF"/>
          </w:rPr>
          <w:t xml:space="preserve">a previously trained classifier may return a certain probability </w:t>
        </w:r>
      </w:ins>
      <w:ins w:id="153" w:author="Mansoor, Feroz" w:date="2018-05-31T11:05:00Z">
        <w:r w:rsidR="004F4E42">
          <w:rPr>
            <w:rFonts w:ascii="Arial" w:hAnsi="Arial" w:cs="Arial"/>
            <w:shd w:val="clear" w:color="auto" w:fill="FFFFFF"/>
          </w:rPr>
          <w:t>that a given fr</w:t>
        </w:r>
      </w:ins>
      <w:ins w:id="154" w:author="Mansoor, Feroz" w:date="2018-05-31T11:06:00Z">
        <w:r w:rsidR="004F4E42">
          <w:rPr>
            <w:rFonts w:ascii="Arial" w:hAnsi="Arial" w:cs="Arial"/>
            <w:shd w:val="clear" w:color="auto" w:fill="FFFFFF"/>
          </w:rPr>
          <w:t xml:space="preserve">ame of the video includes a </w:t>
        </w:r>
        <w:proofErr w:type="gramStart"/>
        <w:r w:rsidR="004F4E42">
          <w:rPr>
            <w:rFonts w:ascii="Arial" w:hAnsi="Arial" w:cs="Arial"/>
            <w:shd w:val="clear" w:color="auto" w:fill="FFFFFF"/>
          </w:rPr>
          <w:t>particular punch</w:t>
        </w:r>
        <w:proofErr w:type="gramEnd"/>
        <w:r w:rsidR="004F4E42">
          <w:rPr>
            <w:rFonts w:ascii="Arial" w:hAnsi="Arial" w:cs="Arial"/>
            <w:shd w:val="clear" w:color="auto" w:fill="FFFFFF"/>
          </w:rPr>
          <w:t xml:space="preserve"> classification and the system may deem those frames associated </w:t>
        </w:r>
      </w:ins>
      <w:ins w:id="155" w:author="Mansoor, Feroz" w:date="2018-05-31T11:07:00Z">
        <w:r w:rsidR="004F4E42">
          <w:rPr>
            <w:rFonts w:ascii="Arial" w:hAnsi="Arial" w:cs="Arial"/>
            <w:shd w:val="clear" w:color="auto" w:fill="FFFFFF"/>
          </w:rPr>
          <w:t>with a probability that satisfies a certain threshold likelihood such as 80% as inclu</w:t>
        </w:r>
      </w:ins>
      <w:ins w:id="156" w:author="Mansoor, Feroz" w:date="2018-05-31T11:08:00Z">
        <w:r w:rsidR="004F4E42">
          <w:rPr>
            <w:rFonts w:ascii="Arial" w:hAnsi="Arial" w:cs="Arial"/>
            <w:shd w:val="clear" w:color="auto" w:fill="FFFFFF"/>
          </w:rPr>
          <w:t xml:space="preserve">ding the specific punch classification. The system can also </w:t>
        </w:r>
        <w:r w:rsidR="00634A4B">
          <w:rPr>
            <w:rFonts w:ascii="Arial" w:hAnsi="Arial" w:cs="Arial"/>
            <w:shd w:val="clear" w:color="auto" w:fill="FFFFFF"/>
          </w:rPr>
          <w:t xml:space="preserve">determine that the images </w:t>
        </w:r>
      </w:ins>
      <w:ins w:id="157" w:author="Mansoor, Feroz" w:date="2018-05-31T11:09:00Z">
        <w:r w:rsidR="00634A4B">
          <w:rPr>
            <w:rFonts w:ascii="Arial" w:hAnsi="Arial" w:cs="Arial"/>
            <w:shd w:val="clear" w:color="auto" w:fill="FFFFFF"/>
          </w:rPr>
          <w:t xml:space="preserve">do not satisfy the threshold likelihood as not including either a punch or a </w:t>
        </w:r>
      </w:ins>
      <w:ins w:id="158" w:author="Mansoor, Feroz" w:date="2018-05-31T11:10:00Z">
        <w:r w:rsidR="00634A4B">
          <w:rPr>
            <w:rFonts w:ascii="Arial" w:hAnsi="Arial" w:cs="Arial"/>
            <w:shd w:val="clear" w:color="auto" w:fill="FFFFFF"/>
          </w:rPr>
          <w:t>specific classificatio</w:t>
        </w:r>
      </w:ins>
      <w:ins w:id="159" w:author="Mansoor, Feroz" w:date="2018-05-31T11:11:00Z">
        <w:r w:rsidR="00634A4B">
          <w:rPr>
            <w:rFonts w:ascii="Arial" w:hAnsi="Arial" w:cs="Arial"/>
            <w:shd w:val="clear" w:color="auto" w:fill="FFFFFF"/>
          </w:rPr>
          <w:t xml:space="preserve">n. When a match is found the </w:t>
        </w:r>
        <w:proofErr w:type="gramStart"/>
        <w:r w:rsidR="00634A4B">
          <w:rPr>
            <w:rFonts w:ascii="Arial" w:hAnsi="Arial" w:cs="Arial"/>
            <w:shd w:val="clear" w:color="auto" w:fill="FFFFFF"/>
          </w:rPr>
          <w:t>computing</w:t>
        </w:r>
        <w:proofErr w:type="gramEnd"/>
        <w:r w:rsidR="00634A4B">
          <w:rPr>
            <w:rFonts w:ascii="Arial" w:hAnsi="Arial" w:cs="Arial"/>
            <w:shd w:val="clear" w:color="auto" w:fill="FFFFFF"/>
          </w:rPr>
          <w:t xml:space="preserve"> system </w:t>
        </w:r>
      </w:ins>
      <w:ins w:id="160" w:author="Mansoor, Feroz" w:date="2018-05-31T11:12:00Z">
        <w:r w:rsidR="00634A4B">
          <w:rPr>
            <w:rFonts w:ascii="Arial" w:hAnsi="Arial" w:cs="Arial"/>
            <w:shd w:val="clear" w:color="auto" w:fill="FFFFFF"/>
          </w:rPr>
          <w:t>may determine and store various information 109 such as the</w:t>
        </w:r>
      </w:ins>
      <w:ins w:id="161" w:author="Mansoor, Feroz" w:date="2018-05-31T11:13:00Z">
        <w:r w:rsidR="00634A4B">
          <w:rPr>
            <w:rFonts w:ascii="Arial" w:hAnsi="Arial" w:cs="Arial"/>
            <w:shd w:val="clear" w:color="auto" w:fill="FFFFFF"/>
          </w:rPr>
          <w:t xml:space="preserve"> number of punches thrown, punch clas</w:t>
        </w:r>
      </w:ins>
      <w:ins w:id="162" w:author="Mansoor, Feroz" w:date="2018-05-31T11:14:00Z">
        <w:r w:rsidR="00634A4B">
          <w:rPr>
            <w:rFonts w:ascii="Arial" w:hAnsi="Arial" w:cs="Arial"/>
            <w:shd w:val="clear" w:color="auto" w:fill="FFFFFF"/>
          </w:rPr>
          <w:t xml:space="preserve">sification within the frame and when it is captured (event log). </w:t>
        </w:r>
      </w:ins>
      <w:ins w:id="163" w:author="Mansoor, Feroz" w:date="2018-05-31T11:15:00Z">
        <w:r w:rsidR="00634A4B">
          <w:rPr>
            <w:rFonts w:ascii="Arial" w:hAnsi="Arial" w:cs="Arial"/>
            <w:shd w:val="clear" w:color="auto" w:fill="FFFFFF"/>
          </w:rPr>
          <w:t xml:space="preserve">This will then be displayed on a </w:t>
        </w:r>
      </w:ins>
      <w:ins w:id="164" w:author="Mansoor, Feroz" w:date="2018-05-31T11:16:00Z">
        <w:r w:rsidR="00634A4B">
          <w:rPr>
            <w:rFonts w:ascii="Arial" w:hAnsi="Arial" w:cs="Arial"/>
            <w:shd w:val="clear" w:color="auto" w:fill="FFFFFF"/>
          </w:rPr>
          <w:t xml:space="preserve">user interface 101 for different parties. </w:t>
        </w:r>
      </w:ins>
      <w:ins w:id="165" w:author="Mansoor, Feroz" w:date="2018-05-31T11:17:00Z">
        <w:r w:rsidR="00634A4B">
          <w:rPr>
            <w:rFonts w:ascii="Arial" w:hAnsi="Arial" w:cs="Arial"/>
            <w:shd w:val="clear" w:color="auto" w:fill="FFFFFF"/>
          </w:rPr>
          <w:t>106 are examples of these different parties.</w:t>
        </w:r>
      </w:ins>
      <w:ins w:id="166" w:author="Mansoor, Feroz" w:date="2018-05-31T11:18:00Z">
        <w:r w:rsidR="00634A4B">
          <w:rPr>
            <w:rFonts w:ascii="Arial" w:hAnsi="Arial" w:cs="Arial"/>
            <w:shd w:val="clear" w:color="auto" w:fill="FFFFFF"/>
          </w:rPr>
          <w:t xml:space="preserve"> The system can be </w:t>
        </w:r>
        <w:r w:rsidR="00E640F6">
          <w:rPr>
            <w:rFonts w:ascii="Arial" w:hAnsi="Arial" w:cs="Arial"/>
            <w:shd w:val="clear" w:color="auto" w:fill="FFFFFF"/>
          </w:rPr>
          <w:t>used in conjunction with</w:t>
        </w:r>
      </w:ins>
      <w:ins w:id="167" w:author="Mansoor, Feroz" w:date="2018-05-31T11:19:00Z">
        <w:r w:rsidR="00E640F6">
          <w:rPr>
            <w:rFonts w:ascii="Arial" w:hAnsi="Arial" w:cs="Arial"/>
            <w:shd w:val="clear" w:color="auto" w:fill="FFFFFF"/>
          </w:rPr>
          <w:t xml:space="preserve"> a cloud based data storage system 105.</w:t>
        </w:r>
      </w:ins>
    </w:p>
    <w:p w14:paraId="5A62ECA8" w14:textId="12428F1C" w:rsidR="00F847BF" w:rsidRPr="007E1BBB" w:rsidRDefault="00F847BF" w:rsidP="00AA7D78">
      <w:pPr>
        <w:rPr>
          <w:rFonts w:ascii="Arial" w:hAnsi="Arial" w:cs="Arial"/>
          <w:color w:val="0E2034"/>
          <w:shd w:val="clear" w:color="auto" w:fill="FFFFFF"/>
        </w:rPr>
      </w:pPr>
      <w:del w:id="168" w:author="David Roberts" w:date="2018-05-17T10:37:00Z">
        <w:r w:rsidRPr="007F0A44" w:rsidDel="0018601C">
          <w:rPr>
            <w:rFonts w:ascii="Arial" w:hAnsi="Arial" w:cs="Arial"/>
            <w:sz w:val="18"/>
            <w:szCs w:val="18"/>
            <w:shd w:val="clear" w:color="auto" w:fill="FFFFFF"/>
          </w:rPr>
          <w:delText> </w:delText>
        </w:r>
        <w:r w:rsidR="00F80198" w:rsidRPr="007F0A44" w:rsidDel="0018601C">
          <w:rPr>
            <w:rFonts w:ascii="Arial" w:hAnsi="Arial" w:cs="Arial"/>
            <w:shd w:val="clear" w:color="auto" w:fill="FFFFFF"/>
          </w:rPr>
          <w:delText>(4)</w:delText>
        </w:r>
        <w:r w:rsidR="00F80198" w:rsidRPr="007F0A44" w:rsidDel="0018601C">
          <w:rPr>
            <w:rFonts w:ascii="Arial" w:hAnsi="Arial" w:cs="Arial"/>
            <w:sz w:val="18"/>
            <w:szCs w:val="18"/>
            <w:shd w:val="clear" w:color="auto" w:fill="FFFFFF"/>
          </w:rPr>
          <w:delText xml:space="preserve"> </w:delText>
        </w:r>
      </w:del>
      <w:r w:rsidRPr="007F0A44">
        <w:rPr>
          <w:rFonts w:ascii="Arial" w:hAnsi="Arial" w:cs="Arial"/>
          <w:shd w:val="clear" w:color="auto" w:fill="FFFFFF"/>
        </w:rPr>
        <w:t xml:space="preserve">FIG. 2 shows </w:t>
      </w:r>
      <w:del w:id="169" w:author="David Roberts" w:date="2018-05-17T10:37:00Z">
        <w:r w:rsidRPr="007F0A44" w:rsidDel="0018601C">
          <w:rPr>
            <w:rFonts w:ascii="Arial" w:hAnsi="Arial" w:cs="Arial"/>
            <w:shd w:val="clear" w:color="auto" w:fill="FFFFFF"/>
          </w:rPr>
          <w:delText xml:space="preserve">the </w:delText>
        </w:r>
      </w:del>
      <w:ins w:id="170" w:author="David Roberts" w:date="2018-05-17T10:37:00Z">
        <w:r w:rsidR="0018601C">
          <w:rPr>
            <w:rFonts w:ascii="Arial" w:hAnsi="Arial" w:cs="Arial"/>
            <w:shd w:val="clear" w:color="auto" w:fill="FFFFFF"/>
          </w:rPr>
          <w:t xml:space="preserve">an </w:t>
        </w:r>
      </w:ins>
      <w:ins w:id="171" w:author="Mansoor, Feroz" w:date="2018-05-31T16:36:00Z">
        <w:r w:rsidR="00E6638E">
          <w:rPr>
            <w:rFonts w:ascii="Arial" w:hAnsi="Arial" w:cs="Arial"/>
            <w:shd w:val="clear" w:color="auto" w:fill="FFFFFF"/>
          </w:rPr>
          <w:t>illustrative</w:t>
        </w:r>
      </w:ins>
      <w:ins w:id="172" w:author="David Roberts" w:date="2018-05-17T10:37:00Z">
        <w:del w:id="173" w:author="Mansoor, Feroz" w:date="2018-05-31T16:36:00Z">
          <w:r w:rsidR="0018601C" w:rsidDel="00E6638E">
            <w:rPr>
              <w:rFonts w:ascii="Arial" w:hAnsi="Arial" w:cs="Arial"/>
              <w:shd w:val="clear" w:color="auto" w:fill="FFFFFF"/>
            </w:rPr>
            <w:delText>example</w:delText>
          </w:r>
        </w:del>
        <w:r w:rsidR="0018601C" w:rsidRPr="007F0A44">
          <w:rPr>
            <w:rFonts w:ascii="Arial" w:hAnsi="Arial" w:cs="Arial"/>
            <w:shd w:val="clear" w:color="auto" w:fill="FFFFFF"/>
          </w:rPr>
          <w:t xml:space="preserve"> </w:t>
        </w:r>
      </w:ins>
      <w:r w:rsidRPr="007F0A44">
        <w:rPr>
          <w:rFonts w:ascii="Arial" w:hAnsi="Arial" w:cs="Arial"/>
          <w:shd w:val="clear" w:color="auto" w:fill="FFFFFF"/>
        </w:rPr>
        <w:t xml:space="preserve">video processing and image classification system. </w:t>
      </w:r>
      <w:r w:rsidR="007E1BBB" w:rsidRPr="007F0A44">
        <w:rPr>
          <w:rFonts w:ascii="Arial" w:hAnsi="Arial" w:cs="Arial"/>
          <w:shd w:val="clear" w:color="auto" w:fill="FFFFFF"/>
        </w:rPr>
        <w:t xml:space="preserve">The video processing and image classification system </w:t>
      </w:r>
      <w:del w:id="174" w:author="David Roberts" w:date="2018-05-17T10:37:00Z">
        <w:r w:rsidR="00773205" w:rsidDel="0018601C">
          <w:rPr>
            <w:rFonts w:ascii="Arial" w:hAnsi="Arial" w:cs="Arial"/>
            <w:shd w:val="clear" w:color="auto" w:fill="FFFFFF"/>
          </w:rPr>
          <w:delText>(</w:delText>
        </w:r>
      </w:del>
      <w:r w:rsidR="00773205">
        <w:rPr>
          <w:rFonts w:ascii="Arial" w:hAnsi="Arial" w:cs="Arial"/>
          <w:shd w:val="clear" w:color="auto" w:fill="FFFFFF"/>
        </w:rPr>
        <w:t>200</w:t>
      </w:r>
      <w:del w:id="175" w:author="David Roberts" w:date="2018-05-17T10:37:00Z">
        <w:r w:rsidR="00773205" w:rsidDel="0018601C">
          <w:rPr>
            <w:rFonts w:ascii="Arial" w:hAnsi="Arial" w:cs="Arial"/>
            <w:shd w:val="clear" w:color="auto" w:fill="FFFFFF"/>
          </w:rPr>
          <w:delText>)</w:delText>
        </w:r>
      </w:del>
      <w:r w:rsidR="00773205">
        <w:rPr>
          <w:rFonts w:ascii="Arial" w:hAnsi="Arial" w:cs="Arial"/>
          <w:shd w:val="clear" w:color="auto" w:fill="FFFFFF"/>
        </w:rPr>
        <w:t xml:space="preserve"> </w:t>
      </w:r>
      <w:r w:rsidR="007E1BBB" w:rsidRPr="007F0A44">
        <w:rPr>
          <w:rFonts w:ascii="Arial" w:hAnsi="Arial" w:cs="Arial"/>
          <w:shd w:val="clear" w:color="auto" w:fill="FFFFFF"/>
        </w:rPr>
        <w:t>is an example of a method</w:t>
      </w:r>
      <w:r w:rsidRPr="007F0A44">
        <w:rPr>
          <w:rFonts w:ascii="Arial" w:hAnsi="Arial" w:cs="Arial"/>
          <w:shd w:val="clear" w:color="auto" w:fill="FFFFFF"/>
        </w:rPr>
        <w:t xml:space="preserve"> </w:t>
      </w:r>
      <w:r w:rsidR="007E1BBB" w:rsidRPr="007F0A44">
        <w:rPr>
          <w:rFonts w:ascii="Arial" w:hAnsi="Arial" w:cs="Arial"/>
          <w:shd w:val="clear" w:color="auto" w:fill="FFFFFF"/>
        </w:rPr>
        <w:t xml:space="preserve">implemented as a piece of </w:t>
      </w:r>
      <w:del w:id="176" w:author="David Roberts" w:date="2018-05-17T10:38:00Z">
        <w:r w:rsidR="007E1BBB" w:rsidRPr="007F0A44" w:rsidDel="005933AA">
          <w:rPr>
            <w:rFonts w:ascii="Arial" w:hAnsi="Arial" w:cs="Arial"/>
            <w:shd w:val="clear" w:color="auto" w:fill="FFFFFF"/>
          </w:rPr>
          <w:delText>Software</w:delText>
        </w:r>
        <w:r w:rsidRPr="007F0A44" w:rsidDel="005933AA">
          <w:rPr>
            <w:rFonts w:ascii="Arial" w:hAnsi="Arial" w:cs="Arial"/>
            <w:shd w:val="clear" w:color="auto" w:fill="FFFFFF"/>
          </w:rPr>
          <w:delText xml:space="preserve"> </w:delText>
        </w:r>
      </w:del>
      <w:ins w:id="177" w:author="David Roberts" w:date="2018-05-17T10:38:00Z">
        <w:r w:rsidR="005933AA">
          <w:rPr>
            <w:rFonts w:ascii="Arial" w:hAnsi="Arial" w:cs="Arial"/>
            <w:shd w:val="clear" w:color="auto" w:fill="FFFFFF"/>
          </w:rPr>
          <w:t>s</w:t>
        </w:r>
        <w:r w:rsidR="005933AA" w:rsidRPr="007F0A44">
          <w:rPr>
            <w:rFonts w:ascii="Arial" w:hAnsi="Arial" w:cs="Arial"/>
            <w:shd w:val="clear" w:color="auto" w:fill="FFFFFF"/>
          </w:rPr>
          <w:t xml:space="preserve">oftware </w:t>
        </w:r>
      </w:ins>
      <w:r w:rsidRPr="007E1BBB">
        <w:rPr>
          <w:rFonts w:ascii="Arial" w:hAnsi="Arial" w:cs="Arial"/>
          <w:color w:val="0E2034"/>
          <w:shd w:val="clear" w:color="auto" w:fill="FFFFFF"/>
        </w:rPr>
        <w:t>on one or more computers in one or more locations in which the systems, components, and techniques described below are implemented. </w:t>
      </w:r>
    </w:p>
    <w:p w14:paraId="201DD2FB" w14:textId="66899BED" w:rsidR="007E1BBB" w:rsidRDefault="00F80198" w:rsidP="00AA7D78">
      <w:pPr>
        <w:rPr>
          <w:rFonts w:ascii="Arial" w:hAnsi="Arial" w:cs="Arial"/>
          <w:color w:val="0E2034"/>
          <w:shd w:val="clear" w:color="auto" w:fill="FFFFFF"/>
        </w:rPr>
      </w:pPr>
      <w:del w:id="178" w:author="David Roberts" w:date="2018-05-17T10:38:00Z">
        <w:r w:rsidDel="005933AA">
          <w:rPr>
            <w:rFonts w:ascii="Arial" w:hAnsi="Arial" w:cs="Arial"/>
            <w:color w:val="0E2034"/>
            <w:shd w:val="clear" w:color="auto" w:fill="FFFFFF"/>
          </w:rPr>
          <w:delText>(5)</w:delText>
        </w:r>
      </w:del>
      <w:ins w:id="179" w:author="David Roberts" w:date="2018-05-17T10:38:00Z">
        <w:r w:rsidR="005933AA">
          <w:rPr>
            <w:rFonts w:ascii="Arial" w:hAnsi="Arial" w:cs="Arial"/>
            <w:color w:val="0E2034"/>
            <w:shd w:val="clear" w:color="auto" w:fill="FFFFFF"/>
          </w:rPr>
          <w:t>In examples</w:t>
        </w:r>
      </w:ins>
      <w:r>
        <w:rPr>
          <w:rFonts w:ascii="Arial" w:hAnsi="Arial" w:cs="Arial"/>
          <w:color w:val="0E2034"/>
          <w:shd w:val="clear" w:color="auto" w:fill="FFFFFF"/>
        </w:rPr>
        <w:t xml:space="preserve"> </w:t>
      </w:r>
      <w:del w:id="180" w:author="David Roberts" w:date="2018-05-17T10:38:00Z">
        <w:r w:rsidR="007E1BBB" w:rsidRPr="007E1BBB" w:rsidDel="005933AA">
          <w:rPr>
            <w:rFonts w:ascii="Arial" w:hAnsi="Arial" w:cs="Arial"/>
            <w:color w:val="0E2034"/>
            <w:shd w:val="clear" w:color="auto" w:fill="FFFFFF"/>
          </w:rPr>
          <w:delText>T</w:delText>
        </w:r>
      </w:del>
      <w:ins w:id="181" w:author="David Roberts" w:date="2018-05-17T10:38:00Z">
        <w:r w:rsidR="005933AA">
          <w:rPr>
            <w:rFonts w:ascii="Arial" w:hAnsi="Arial" w:cs="Arial"/>
            <w:color w:val="0E2034"/>
            <w:shd w:val="clear" w:color="auto" w:fill="FFFFFF"/>
          </w:rPr>
          <w:t>t</w:t>
        </w:r>
      </w:ins>
      <w:r w:rsidR="007E1BBB" w:rsidRPr="007E1BBB">
        <w:rPr>
          <w:rFonts w:ascii="Arial" w:hAnsi="Arial" w:cs="Arial"/>
          <w:color w:val="0E2034"/>
          <w:shd w:val="clear" w:color="auto" w:fill="FFFFFF"/>
        </w:rPr>
        <w:t xml:space="preserve">he video processing and image classification system </w:t>
      </w:r>
      <w:del w:id="182" w:author="David Roberts" w:date="2018-05-17T10:39:00Z">
        <w:r w:rsidR="00773205" w:rsidDel="005933AA">
          <w:rPr>
            <w:rFonts w:ascii="Arial" w:hAnsi="Arial" w:cs="Arial"/>
            <w:color w:val="0E2034"/>
            <w:shd w:val="clear" w:color="auto" w:fill="FFFFFF"/>
          </w:rPr>
          <w:delText>(</w:delText>
        </w:r>
      </w:del>
      <w:r w:rsidR="00773205">
        <w:rPr>
          <w:rFonts w:ascii="Arial" w:hAnsi="Arial" w:cs="Arial"/>
          <w:color w:val="0E2034"/>
          <w:shd w:val="clear" w:color="auto" w:fill="FFFFFF"/>
        </w:rPr>
        <w:t>200</w:t>
      </w:r>
      <w:ins w:id="183" w:author="David Roberts" w:date="2018-05-17T10:39:00Z">
        <w:r w:rsidR="005933AA">
          <w:rPr>
            <w:rFonts w:ascii="Arial" w:hAnsi="Arial" w:cs="Arial"/>
            <w:color w:val="0E2034"/>
            <w:shd w:val="clear" w:color="auto" w:fill="FFFFFF"/>
          </w:rPr>
          <w:t xml:space="preserve"> </w:t>
        </w:r>
      </w:ins>
      <w:del w:id="184" w:author="David Roberts" w:date="2018-05-17T10:39:00Z">
        <w:r w:rsidR="00773205" w:rsidDel="005933AA">
          <w:rPr>
            <w:rFonts w:ascii="Arial" w:hAnsi="Arial" w:cs="Arial"/>
            <w:color w:val="0E2034"/>
            <w:shd w:val="clear" w:color="auto" w:fill="FFFFFF"/>
          </w:rPr>
          <w:delText>)</w:delText>
        </w:r>
        <w:r w:rsidR="0062190A" w:rsidDel="005933AA">
          <w:rPr>
            <w:rFonts w:ascii="Arial" w:hAnsi="Arial" w:cs="Arial"/>
            <w:color w:val="0E2034"/>
            <w:shd w:val="clear" w:color="auto" w:fill="FFFFFF"/>
          </w:rPr>
          <w:delText xml:space="preserve">) </w:delText>
        </w:r>
      </w:del>
      <w:r w:rsidR="007E1BBB" w:rsidRPr="007E1BBB">
        <w:rPr>
          <w:rFonts w:ascii="Arial" w:hAnsi="Arial" w:cs="Arial"/>
          <w:color w:val="0E2034"/>
          <w:shd w:val="clear" w:color="auto" w:fill="FFFFFF"/>
        </w:rPr>
        <w:t>uses a machine learning model to classify received images from live video feeds</w:t>
      </w:r>
      <w:r w:rsidR="0062190A">
        <w:rPr>
          <w:rFonts w:ascii="Arial" w:hAnsi="Arial" w:cs="Arial"/>
          <w:color w:val="0E2034"/>
          <w:shd w:val="clear" w:color="auto" w:fill="FFFFFF"/>
        </w:rPr>
        <w:t xml:space="preserve"> </w:t>
      </w:r>
      <w:del w:id="185" w:author="David Roberts" w:date="2018-05-17T10:39:00Z">
        <w:r w:rsidR="0062190A" w:rsidDel="005933AA">
          <w:rPr>
            <w:rFonts w:ascii="Arial" w:hAnsi="Arial" w:cs="Arial"/>
            <w:color w:val="0E2034"/>
            <w:shd w:val="clear" w:color="auto" w:fill="FFFFFF"/>
          </w:rPr>
          <w:delText>(</w:delText>
        </w:r>
      </w:del>
      <w:r w:rsidR="00773205">
        <w:rPr>
          <w:rFonts w:ascii="Arial" w:hAnsi="Arial" w:cs="Arial"/>
          <w:color w:val="0E2034"/>
          <w:shd w:val="clear" w:color="auto" w:fill="FFFFFF"/>
        </w:rPr>
        <w:t>201</w:t>
      </w:r>
      <w:del w:id="186" w:author="David Roberts" w:date="2018-05-17T10:39:00Z">
        <w:r w:rsidR="0062190A"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For example, the video processing and image classification system</w:t>
      </w:r>
      <w:r w:rsidR="007E1BBB">
        <w:rPr>
          <w:rFonts w:ascii="Arial" w:hAnsi="Arial" w:cs="Arial"/>
          <w:color w:val="0E2034"/>
          <w:shd w:val="clear" w:color="auto" w:fill="FFFFFF"/>
        </w:rPr>
        <w:t xml:space="preserve"> can receive a new image and classify the new image </w:t>
      </w:r>
      <w:r w:rsidR="007E1BBB" w:rsidRPr="007E1BBB">
        <w:rPr>
          <w:rFonts w:ascii="Arial" w:hAnsi="Arial" w:cs="Arial"/>
          <w:color w:val="0E2034"/>
          <w:shd w:val="clear" w:color="auto" w:fill="FFFFFF"/>
        </w:rPr>
        <w:t>to generat</w:t>
      </w:r>
      <w:r w:rsidR="00773205">
        <w:rPr>
          <w:rFonts w:ascii="Arial" w:hAnsi="Arial" w:cs="Arial"/>
          <w:color w:val="0E2034"/>
          <w:shd w:val="clear" w:color="auto" w:fill="FFFFFF"/>
        </w:rPr>
        <w:t xml:space="preserve">e image classification data </w:t>
      </w:r>
      <w:del w:id="187" w:author="David Roberts" w:date="2018-05-17T10:39:00Z">
        <w:r w:rsidR="00773205" w:rsidDel="005933AA">
          <w:rPr>
            <w:rFonts w:ascii="Arial" w:hAnsi="Arial" w:cs="Arial"/>
            <w:color w:val="0E2034"/>
            <w:shd w:val="clear" w:color="auto" w:fill="FFFFFF"/>
          </w:rPr>
          <w:delText>(</w:delText>
        </w:r>
      </w:del>
      <w:r w:rsidR="00773205">
        <w:rPr>
          <w:rFonts w:ascii="Arial" w:hAnsi="Arial" w:cs="Arial"/>
          <w:color w:val="0E2034"/>
          <w:shd w:val="clear" w:color="auto" w:fill="FFFFFF"/>
        </w:rPr>
        <w:t>2</w:t>
      </w:r>
      <w:r w:rsidR="0062190A">
        <w:rPr>
          <w:rFonts w:ascii="Arial" w:hAnsi="Arial" w:cs="Arial"/>
          <w:color w:val="0E2034"/>
          <w:shd w:val="clear" w:color="auto" w:fill="FFFFFF"/>
        </w:rPr>
        <w:t>07</w:t>
      </w:r>
      <w:del w:id="188" w:author="David Roberts" w:date="2018-05-17T10:39:00Z">
        <w:r w:rsidR="0062190A"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xml:space="preserve"> th</w:t>
      </w:r>
      <w:r w:rsidR="0062190A">
        <w:rPr>
          <w:rFonts w:ascii="Arial" w:hAnsi="Arial" w:cs="Arial"/>
          <w:color w:val="0E2034"/>
          <w:shd w:val="clear" w:color="auto" w:fill="FFFFFF"/>
        </w:rPr>
        <w:t>at identifies one or more classification</w:t>
      </w:r>
      <w:r w:rsidR="007E1BBB" w:rsidRPr="007E1BBB">
        <w:rPr>
          <w:rFonts w:ascii="Arial" w:hAnsi="Arial" w:cs="Arial"/>
          <w:color w:val="0E2034"/>
          <w:shd w:val="clear" w:color="auto" w:fill="FFFFFF"/>
        </w:rPr>
        <w:t xml:space="preserve"> categories </w:t>
      </w:r>
      <w:r w:rsidR="0062190A">
        <w:rPr>
          <w:rFonts w:ascii="Arial" w:hAnsi="Arial" w:cs="Arial"/>
          <w:color w:val="0E2034"/>
          <w:shd w:val="clear" w:color="auto" w:fill="FFFFFF"/>
        </w:rPr>
        <w:t>from a predetermined set of classification</w:t>
      </w:r>
      <w:r w:rsidR="007E1BBB" w:rsidRPr="007E1BBB">
        <w:rPr>
          <w:rFonts w:ascii="Arial" w:hAnsi="Arial" w:cs="Arial"/>
          <w:color w:val="0E2034"/>
          <w:shd w:val="clear" w:color="auto" w:fill="FFFFFF"/>
        </w:rPr>
        <w:t xml:space="preserve"> categories to which o</w:t>
      </w:r>
      <w:r w:rsidR="0062190A">
        <w:rPr>
          <w:rFonts w:ascii="Arial" w:hAnsi="Arial" w:cs="Arial"/>
          <w:color w:val="0E2034"/>
          <w:shd w:val="clear" w:color="auto" w:fill="FFFFFF"/>
        </w:rPr>
        <w:t>ne or more act</w:t>
      </w:r>
      <w:r w:rsidR="00773205">
        <w:rPr>
          <w:rFonts w:ascii="Arial" w:hAnsi="Arial" w:cs="Arial"/>
          <w:color w:val="0E2034"/>
          <w:shd w:val="clear" w:color="auto" w:fill="FFFFFF"/>
        </w:rPr>
        <w:t>ions depicted in the new image 2</w:t>
      </w:r>
      <w:r w:rsidR="0062190A">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belong</w:t>
      </w:r>
      <w:r w:rsidR="00773205">
        <w:rPr>
          <w:rFonts w:ascii="Arial" w:hAnsi="Arial" w:cs="Arial"/>
          <w:color w:val="0E2034"/>
          <w:shd w:val="clear" w:color="auto" w:fill="FFFFFF"/>
        </w:rPr>
        <w:t>. Once generated, the system 200</w:t>
      </w:r>
      <w:r w:rsidR="007E1BBB" w:rsidRPr="007E1BBB">
        <w:rPr>
          <w:rFonts w:ascii="Arial" w:hAnsi="Arial" w:cs="Arial"/>
          <w:color w:val="0E2034"/>
          <w:shd w:val="clear" w:color="auto" w:fill="FFFFFF"/>
        </w:rPr>
        <w:t xml:space="preserve"> can store th</w:t>
      </w:r>
      <w:r w:rsidR="0062190A">
        <w:rPr>
          <w:rFonts w:ascii="Arial" w:hAnsi="Arial" w:cs="Arial"/>
          <w:color w:val="0E2034"/>
          <w:shd w:val="clear" w:color="auto" w:fill="FFFFFF"/>
        </w:rPr>
        <w:t xml:space="preserve">e </w:t>
      </w:r>
      <w:r w:rsidR="00E87EF6">
        <w:rPr>
          <w:rFonts w:ascii="Arial" w:hAnsi="Arial" w:cs="Arial"/>
          <w:color w:val="0E2034"/>
          <w:shd w:val="clear" w:color="auto" w:fill="FFFFFF"/>
        </w:rPr>
        <w:t xml:space="preserve">live </w:t>
      </w:r>
      <w:r w:rsidR="00BD1130">
        <w:rPr>
          <w:rFonts w:ascii="Arial" w:hAnsi="Arial" w:cs="Arial"/>
          <w:color w:val="0E2034"/>
          <w:shd w:val="clear" w:color="auto" w:fill="FFFFFF"/>
        </w:rPr>
        <w:t>image classification data 2</w:t>
      </w:r>
      <w:r w:rsidR="0062190A">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in as</w:t>
      </w:r>
      <w:r w:rsidR="00B32A1C">
        <w:rPr>
          <w:rFonts w:ascii="Arial" w:hAnsi="Arial" w:cs="Arial"/>
          <w:color w:val="0E2034"/>
          <w:shd w:val="clear" w:color="auto" w:fill="FFFFFF"/>
        </w:rPr>
        <w:t xml:space="preserve">sociation with the new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2</w:t>
      </w:r>
      <w:r w:rsidR="00B32A1C">
        <w:rPr>
          <w:rFonts w:ascii="Arial" w:hAnsi="Arial" w:cs="Arial"/>
          <w:color w:val="0E2034"/>
          <w:shd w:val="clear" w:color="auto" w:fill="FFFFFF"/>
        </w:rPr>
        <w:t>05</w:t>
      </w:r>
      <w:r w:rsidR="007E1BBB" w:rsidRPr="007E1BBB">
        <w:rPr>
          <w:rFonts w:ascii="Arial" w:hAnsi="Arial" w:cs="Arial"/>
          <w:color w:val="0E2034"/>
          <w:shd w:val="clear" w:color="auto" w:fill="FFFFFF"/>
        </w:rPr>
        <w:t xml:space="preserve"> in a </w:t>
      </w:r>
      <w:r w:rsidR="00BD1130">
        <w:rPr>
          <w:rFonts w:ascii="Arial" w:hAnsi="Arial" w:cs="Arial"/>
          <w:color w:val="0E2034"/>
          <w:shd w:val="clear" w:color="auto" w:fill="FFFFFF"/>
        </w:rPr>
        <w:t xml:space="preserve">cloud based data repository </w:t>
      </w:r>
      <w:del w:id="189" w:author="David Roberts" w:date="2018-05-17T10:39:00Z">
        <w:r w:rsidR="00BD1130" w:rsidDel="005933AA">
          <w:rPr>
            <w:rFonts w:ascii="Arial" w:hAnsi="Arial" w:cs="Arial"/>
            <w:color w:val="0E2034"/>
            <w:shd w:val="clear" w:color="auto" w:fill="FFFFFF"/>
          </w:rPr>
          <w:delText>(</w:delText>
        </w:r>
      </w:del>
      <w:r w:rsidR="00BD1130">
        <w:rPr>
          <w:rFonts w:ascii="Arial" w:hAnsi="Arial" w:cs="Arial"/>
          <w:color w:val="0E2034"/>
          <w:shd w:val="clear" w:color="auto" w:fill="FFFFFF"/>
        </w:rPr>
        <w:t>202</w:t>
      </w:r>
      <w:del w:id="190" w:author="David Roberts" w:date="2018-05-17T10:39:00Z">
        <w:r w:rsidR="00B32A1C" w:rsidDel="005933AA">
          <w:rPr>
            <w:rFonts w:ascii="Arial" w:hAnsi="Arial" w:cs="Arial"/>
            <w:color w:val="0E2034"/>
            <w:shd w:val="clear" w:color="auto" w:fill="FFFFFF"/>
          </w:rPr>
          <w:delText>)</w:delText>
        </w:r>
      </w:del>
      <w:r w:rsidR="007E1BBB" w:rsidRPr="007E1BBB">
        <w:rPr>
          <w:rFonts w:ascii="Arial" w:hAnsi="Arial" w:cs="Arial"/>
          <w:color w:val="0E2034"/>
          <w:shd w:val="clear" w:color="auto" w:fill="FFFFFF"/>
        </w:rPr>
        <w:t>, provide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E87EF6">
        <w:rPr>
          <w:rFonts w:ascii="Arial" w:hAnsi="Arial" w:cs="Arial"/>
          <w:color w:val="0E2034"/>
          <w:shd w:val="clear" w:color="auto" w:fill="FFFFFF"/>
        </w:rPr>
        <w:t xml:space="preserve"> as input to another live video feed</w:t>
      </w:r>
      <w:r w:rsidR="007E1BBB" w:rsidRPr="007E1BBB">
        <w:rPr>
          <w:rFonts w:ascii="Arial" w:hAnsi="Arial" w:cs="Arial"/>
          <w:color w:val="0E2034"/>
          <w:shd w:val="clear" w:color="auto" w:fill="FFFFFF"/>
        </w:rPr>
        <w:t xml:space="preserve"> for further processing, or transmit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D1130">
        <w:rPr>
          <w:rFonts w:ascii="Arial" w:hAnsi="Arial" w:cs="Arial"/>
          <w:color w:val="0E2034"/>
          <w:shd w:val="clear" w:color="auto" w:fill="FFFFFF"/>
        </w:rPr>
        <w:t>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to a</w:t>
      </w:r>
      <w:r w:rsidR="00E87EF6">
        <w:rPr>
          <w:rFonts w:ascii="Arial" w:hAnsi="Arial" w:cs="Arial"/>
          <w:color w:val="0E2034"/>
          <w:shd w:val="clear" w:color="auto" w:fill="FFFFFF"/>
        </w:rPr>
        <w:t>n</w:t>
      </w:r>
      <w:r w:rsidR="007E1BBB" w:rsidRPr="007E1BBB">
        <w:rPr>
          <w:rFonts w:ascii="Arial" w:hAnsi="Arial" w:cs="Arial"/>
          <w:color w:val="0E2034"/>
          <w:shd w:val="clear" w:color="auto" w:fill="FFFFFF"/>
        </w:rPr>
        <w:t xml:space="preserve"> </w:t>
      </w:r>
      <w:r w:rsidR="00E87EF6">
        <w:rPr>
          <w:rFonts w:ascii="Arial" w:hAnsi="Arial" w:cs="Arial"/>
          <w:color w:val="0E2034"/>
          <w:shd w:val="clear" w:color="auto" w:fill="FFFFFF"/>
        </w:rPr>
        <w:t xml:space="preserve">end </w:t>
      </w:r>
      <w:r w:rsidR="007E1BBB" w:rsidRPr="007E1BBB">
        <w:rPr>
          <w:rFonts w:ascii="Arial" w:hAnsi="Arial" w:cs="Arial"/>
          <w:color w:val="0E2034"/>
          <w:shd w:val="clear" w:color="auto" w:fill="FFFFFF"/>
        </w:rPr>
        <w:t>user of the system, e.g., transmit th</w:t>
      </w:r>
      <w:r w:rsidR="00BD1130">
        <w:rPr>
          <w:rFonts w:ascii="Arial" w:hAnsi="Arial" w:cs="Arial"/>
          <w:color w:val="0E2034"/>
          <w:shd w:val="clear" w:color="auto" w:fill="FFFFFF"/>
        </w:rPr>
        <w:t>e image classification data 2</w:t>
      </w:r>
      <w:r w:rsidR="00B32A1C">
        <w:rPr>
          <w:rFonts w:ascii="Arial" w:hAnsi="Arial" w:cs="Arial"/>
          <w:color w:val="0E2034"/>
          <w:shd w:val="clear" w:color="auto" w:fill="FFFFFF"/>
        </w:rPr>
        <w:t>09</w:t>
      </w:r>
      <w:r w:rsidR="007E1BBB" w:rsidRPr="007E1BBB">
        <w:rPr>
          <w:rFonts w:ascii="Arial" w:hAnsi="Arial" w:cs="Arial"/>
          <w:color w:val="0E2034"/>
          <w:shd w:val="clear" w:color="auto" w:fill="FFFFFF"/>
        </w:rPr>
        <w:t xml:space="preserve"> o</w:t>
      </w:r>
      <w:r w:rsidR="00CD3E30">
        <w:rPr>
          <w:rFonts w:ascii="Arial" w:hAnsi="Arial" w:cs="Arial"/>
          <w:color w:val="0E2034"/>
          <w:shd w:val="clear" w:color="auto" w:fill="FFFFFF"/>
        </w:rPr>
        <w:t>ver IoT (Internet of Things)</w:t>
      </w:r>
      <w:r w:rsidR="007E1BBB" w:rsidRPr="007E1BBB">
        <w:rPr>
          <w:rFonts w:ascii="Arial" w:hAnsi="Arial" w:cs="Arial"/>
          <w:color w:val="0E2034"/>
          <w:shd w:val="clear" w:color="auto" w:fill="FFFFFF"/>
        </w:rPr>
        <w:t xml:space="preserve"> to a user dev</w:t>
      </w:r>
      <w:r w:rsidR="00E87EF6">
        <w:rPr>
          <w:rFonts w:ascii="Arial" w:hAnsi="Arial" w:cs="Arial"/>
          <w:color w:val="0E2034"/>
          <w:shd w:val="clear" w:color="auto" w:fill="FFFFFF"/>
        </w:rPr>
        <w:t xml:space="preserve">ice </w:t>
      </w:r>
      <w:ins w:id="191" w:author="Mansoor, Feroz" w:date="2018-05-31T11:26:00Z">
        <w:r w:rsidR="00A82EF1">
          <w:rPr>
            <w:rFonts w:ascii="Arial" w:hAnsi="Arial" w:cs="Arial"/>
            <w:color w:val="0E2034"/>
            <w:shd w:val="clear" w:color="auto" w:fill="FFFFFF"/>
          </w:rPr>
          <w:t xml:space="preserve">210 </w:t>
        </w:r>
      </w:ins>
      <w:r w:rsidR="00E87EF6">
        <w:rPr>
          <w:rFonts w:ascii="Arial" w:hAnsi="Arial" w:cs="Arial"/>
          <w:color w:val="0E2034"/>
          <w:shd w:val="clear" w:color="auto" w:fill="FFFFFF"/>
        </w:rPr>
        <w:t xml:space="preserve">as depicted in </w:t>
      </w:r>
      <w:r w:rsidR="00E87EF6" w:rsidRPr="005933AA">
        <w:rPr>
          <w:rFonts w:ascii="Arial" w:hAnsi="Arial" w:cs="Arial"/>
          <w:color w:val="0E2034"/>
          <w:shd w:val="clear" w:color="auto" w:fill="FFFFFF"/>
          <w:rPrChange w:id="192" w:author="David Roberts" w:date="2018-05-17T10:39:00Z">
            <w:rPr>
              <w:rFonts w:ascii="Arial" w:hAnsi="Arial" w:cs="Arial"/>
              <w:b/>
              <w:color w:val="0E2034"/>
              <w:shd w:val="clear" w:color="auto" w:fill="FFFFFF"/>
            </w:rPr>
          </w:rPrChange>
        </w:rPr>
        <w:t>FIG</w:t>
      </w:r>
      <w:ins w:id="193" w:author="David Roberts" w:date="2018-05-17T10:39:00Z">
        <w:r w:rsidR="005933AA" w:rsidRPr="005933AA">
          <w:rPr>
            <w:rFonts w:ascii="Arial" w:hAnsi="Arial" w:cs="Arial"/>
            <w:color w:val="0E2034"/>
            <w:shd w:val="clear" w:color="auto" w:fill="FFFFFF"/>
            <w:rPrChange w:id="194" w:author="David Roberts" w:date="2018-05-17T10:39:00Z">
              <w:rPr>
                <w:rFonts w:ascii="Arial" w:hAnsi="Arial" w:cs="Arial"/>
                <w:b/>
                <w:color w:val="0E2034"/>
                <w:shd w:val="clear" w:color="auto" w:fill="FFFFFF"/>
              </w:rPr>
            </w:rPrChange>
          </w:rPr>
          <w:t xml:space="preserve">. </w:t>
        </w:r>
      </w:ins>
      <w:r w:rsidR="00E87EF6" w:rsidRPr="005933AA">
        <w:rPr>
          <w:rFonts w:ascii="Arial" w:hAnsi="Arial" w:cs="Arial"/>
          <w:color w:val="0E2034"/>
          <w:shd w:val="clear" w:color="auto" w:fill="FFFFFF"/>
          <w:rPrChange w:id="195" w:author="David Roberts" w:date="2018-05-17T10:39:00Z">
            <w:rPr>
              <w:rFonts w:ascii="Arial" w:hAnsi="Arial" w:cs="Arial"/>
              <w:b/>
              <w:color w:val="0E2034"/>
              <w:shd w:val="clear" w:color="auto" w:fill="FFFFFF"/>
            </w:rPr>
          </w:rPrChange>
        </w:rPr>
        <w:t>4</w:t>
      </w:r>
      <w:r w:rsidR="002E2546">
        <w:rPr>
          <w:rFonts w:ascii="Arial" w:hAnsi="Arial" w:cs="Arial"/>
          <w:b/>
          <w:color w:val="0E2034"/>
          <w:shd w:val="clear" w:color="auto" w:fill="FFFFFF"/>
        </w:rPr>
        <w:t xml:space="preserve"> </w:t>
      </w:r>
      <w:r w:rsidR="002E2546" w:rsidRPr="002E2546">
        <w:rPr>
          <w:rFonts w:ascii="Arial" w:hAnsi="Arial" w:cs="Arial"/>
          <w:color w:val="0E2034"/>
          <w:shd w:val="clear" w:color="auto" w:fill="FFFFFF"/>
        </w:rPr>
        <w:t>(403)</w:t>
      </w:r>
      <w:ins w:id="196" w:author="Mansoor, Feroz" w:date="2018-05-25T19:10:00Z">
        <w:r w:rsidR="00A56170">
          <w:rPr>
            <w:rFonts w:ascii="Arial" w:hAnsi="Arial" w:cs="Arial"/>
            <w:color w:val="0E2034"/>
            <w:shd w:val="clear" w:color="auto" w:fill="FFFFFF"/>
          </w:rPr>
          <w:t xml:space="preserve"> or FIG 5 (506).</w:t>
        </w:r>
      </w:ins>
      <w:del w:id="197" w:author="Mansoor, Feroz" w:date="2018-05-25T19:10:00Z">
        <w:r w:rsidR="00E87EF6" w:rsidRPr="002E2546" w:rsidDel="00A56170">
          <w:rPr>
            <w:rFonts w:ascii="Arial" w:hAnsi="Arial" w:cs="Arial"/>
            <w:color w:val="0E2034"/>
            <w:shd w:val="clear" w:color="auto" w:fill="FFFFFF"/>
          </w:rPr>
          <w:delText>.</w:delText>
        </w:r>
      </w:del>
    </w:p>
    <w:p w14:paraId="3333BAE1" w14:textId="0C37D014" w:rsidR="001728D9" w:rsidRDefault="00F80198" w:rsidP="00AA7D78">
      <w:pPr>
        <w:rPr>
          <w:ins w:id="198" w:author="Mansoor, Feroz" w:date="2018-05-25T19:18:00Z"/>
          <w:rFonts w:ascii="Arial" w:hAnsi="Arial" w:cs="Arial"/>
          <w:shd w:val="clear" w:color="auto" w:fill="FFFFFF"/>
        </w:rPr>
      </w:pPr>
      <w:del w:id="199" w:author="David Roberts" w:date="2018-05-17T10:47:00Z">
        <w:r w:rsidDel="005933AA">
          <w:rPr>
            <w:rFonts w:ascii="Arial" w:hAnsi="Arial" w:cs="Arial"/>
            <w:shd w:val="clear" w:color="auto" w:fill="FFFFFF"/>
          </w:rPr>
          <w:delText xml:space="preserve">(6) </w:delText>
        </w:r>
      </w:del>
      <w:r w:rsidR="00EB0755">
        <w:rPr>
          <w:rFonts w:ascii="Arial" w:hAnsi="Arial" w:cs="Arial"/>
          <w:shd w:val="clear" w:color="auto" w:fill="FFFFFF"/>
        </w:rPr>
        <w:t xml:space="preserve">In </w:t>
      </w:r>
      <w:del w:id="200" w:author="David Roberts" w:date="2018-05-17T10:47:00Z">
        <w:r w:rsidR="00BD1130" w:rsidDel="005933AA">
          <w:rPr>
            <w:rFonts w:ascii="Arial" w:hAnsi="Arial" w:cs="Arial"/>
            <w:shd w:val="clear" w:color="auto" w:fill="FFFFFF"/>
          </w:rPr>
          <w:delText>particular</w:delText>
        </w:r>
      </w:del>
      <w:ins w:id="201" w:author="David Roberts" w:date="2018-05-17T10:47:00Z">
        <w:r w:rsidR="005933AA">
          <w:rPr>
            <w:rFonts w:ascii="Arial" w:hAnsi="Arial" w:cs="Arial"/>
            <w:shd w:val="clear" w:color="auto" w:fill="FFFFFF"/>
          </w:rPr>
          <w:t>some examples</w:t>
        </w:r>
      </w:ins>
      <w:r w:rsidR="00BD1130">
        <w:rPr>
          <w:rFonts w:ascii="Arial" w:hAnsi="Arial" w:cs="Arial"/>
          <w:shd w:val="clear" w:color="auto" w:fill="FFFFFF"/>
        </w:rPr>
        <w:t xml:space="preserve">, the embedding data </w:t>
      </w:r>
      <w:commentRangeStart w:id="202"/>
      <w:r w:rsidR="00BD1130">
        <w:rPr>
          <w:rFonts w:ascii="Arial" w:hAnsi="Arial" w:cs="Arial"/>
          <w:shd w:val="clear" w:color="auto" w:fill="FFFFFF"/>
        </w:rPr>
        <w:t>2</w:t>
      </w:r>
      <w:r w:rsidR="00EB0755">
        <w:rPr>
          <w:rFonts w:ascii="Arial" w:hAnsi="Arial" w:cs="Arial"/>
          <w:shd w:val="clear" w:color="auto" w:fill="FFFFFF"/>
        </w:rPr>
        <w:t>08</w:t>
      </w:r>
      <w:commentRangeEnd w:id="202"/>
      <w:r w:rsidR="00356BE7">
        <w:rPr>
          <w:rStyle w:val="CommentReference"/>
        </w:rPr>
        <w:commentReference w:id="202"/>
      </w:r>
      <w:r w:rsidR="001728D9" w:rsidRPr="001728D9">
        <w:rPr>
          <w:rFonts w:ascii="Arial" w:hAnsi="Arial" w:cs="Arial"/>
          <w:shd w:val="clear" w:color="auto" w:fill="FFFFFF"/>
        </w:rPr>
        <w:t xml:space="preserve"> is maintained by the </w:t>
      </w:r>
      <w:r w:rsidR="00EB0755" w:rsidRPr="007E1BBB">
        <w:rPr>
          <w:rFonts w:ascii="Arial" w:hAnsi="Arial" w:cs="Arial"/>
          <w:color w:val="0E2034"/>
          <w:shd w:val="clear" w:color="auto" w:fill="FFFFFF"/>
        </w:rPr>
        <w:t xml:space="preserve">video processing and image classification system </w:t>
      </w:r>
      <w:r w:rsidR="00BD1130">
        <w:rPr>
          <w:rFonts w:ascii="Arial" w:hAnsi="Arial" w:cs="Arial"/>
          <w:shd w:val="clear" w:color="auto" w:fill="FFFFFF"/>
        </w:rPr>
        <w:t>200</w:t>
      </w:r>
      <w:r w:rsidR="00EB0755">
        <w:rPr>
          <w:rFonts w:ascii="Arial" w:hAnsi="Arial" w:cs="Arial"/>
          <w:shd w:val="clear" w:color="auto" w:fill="FFFFFF"/>
        </w:rPr>
        <w:t xml:space="preserve"> </w:t>
      </w:r>
      <w:r w:rsidR="001728D9" w:rsidRPr="001728D9">
        <w:rPr>
          <w:rFonts w:ascii="Arial" w:hAnsi="Arial" w:cs="Arial"/>
          <w:shd w:val="clear" w:color="auto" w:fill="FFFFFF"/>
        </w:rPr>
        <w:t xml:space="preserve">in </w:t>
      </w:r>
      <w:r w:rsidR="00EB0755">
        <w:rPr>
          <w:rFonts w:ascii="Arial" w:hAnsi="Arial" w:cs="Arial"/>
          <w:shd w:val="clear" w:color="auto" w:fill="FFFFFF"/>
        </w:rPr>
        <w:t>a cloud based secure replicated database</w:t>
      </w:r>
      <w:r w:rsidR="00BD1130">
        <w:rPr>
          <w:rFonts w:ascii="Arial" w:hAnsi="Arial" w:cs="Arial"/>
          <w:shd w:val="clear" w:color="auto" w:fill="FFFFFF"/>
        </w:rPr>
        <w:t xml:space="preserve"> </w:t>
      </w:r>
      <w:ins w:id="203" w:author="Mansoor, Feroz" w:date="2018-05-31T11:24:00Z">
        <w:r w:rsidR="00DC57BB">
          <w:rPr>
            <w:rFonts w:ascii="Arial" w:hAnsi="Arial" w:cs="Arial"/>
            <w:shd w:val="clear" w:color="auto" w:fill="FFFFFF"/>
          </w:rPr>
          <w:t xml:space="preserve">202, </w:t>
        </w:r>
      </w:ins>
      <w:del w:id="204" w:author="Mansoor, Feroz" w:date="2018-05-31T11:24:00Z">
        <w:r w:rsidR="00BD1130" w:rsidDel="00DC57BB">
          <w:rPr>
            <w:rFonts w:ascii="Arial" w:hAnsi="Arial" w:cs="Arial"/>
            <w:shd w:val="clear" w:color="auto" w:fill="FFFFFF"/>
          </w:rPr>
          <w:delText>(</w:delText>
        </w:r>
      </w:del>
      <w:r w:rsidR="00BD1130">
        <w:rPr>
          <w:rFonts w:ascii="Arial" w:hAnsi="Arial" w:cs="Arial"/>
          <w:shd w:val="clear" w:color="auto" w:fill="FFFFFF"/>
        </w:rPr>
        <w:t>203</w:t>
      </w:r>
      <w:del w:id="205" w:author="Mansoor, Feroz" w:date="2018-05-31T11:24:00Z">
        <w:r w:rsidR="00BD1130" w:rsidDel="00DC57BB">
          <w:rPr>
            <w:rFonts w:ascii="Arial" w:hAnsi="Arial" w:cs="Arial"/>
            <w:shd w:val="clear" w:color="auto" w:fill="FFFFFF"/>
          </w:rPr>
          <w:delText>)</w:delText>
        </w:r>
      </w:del>
      <w:del w:id="206" w:author="David Roberts" w:date="2018-05-17T10:48:00Z">
        <w:r w:rsidR="001728D9" w:rsidRPr="001728D9" w:rsidDel="005933AA">
          <w:rPr>
            <w:rFonts w:ascii="Arial" w:hAnsi="Arial" w:cs="Arial"/>
            <w:shd w:val="clear" w:color="auto" w:fill="FFFFFF"/>
          </w:rPr>
          <w:delText xml:space="preserve">, and </w:delText>
        </w:r>
      </w:del>
      <w:ins w:id="207" w:author="David Roberts" w:date="2018-05-17T10:48:00Z">
        <w:r w:rsidR="005933AA">
          <w:rPr>
            <w:rFonts w:ascii="Arial" w:hAnsi="Arial" w:cs="Arial"/>
            <w:shd w:val="clear" w:color="auto" w:fill="FFFFFF"/>
          </w:rPr>
          <w:t xml:space="preserve">. In some </w:t>
        </w:r>
        <w:r w:rsidR="005933AA">
          <w:rPr>
            <w:rFonts w:ascii="Arial" w:hAnsi="Arial" w:cs="Arial"/>
            <w:shd w:val="clear" w:color="auto" w:fill="FFFFFF"/>
          </w:rPr>
          <w:lastRenderedPageBreak/>
          <w:t xml:space="preserve">examples the embedding data </w:t>
        </w:r>
      </w:ins>
      <w:r w:rsidR="001728D9" w:rsidRPr="001728D9">
        <w:rPr>
          <w:rFonts w:ascii="Arial" w:hAnsi="Arial" w:cs="Arial"/>
          <w:shd w:val="clear" w:color="auto" w:fill="FFFFFF"/>
        </w:rPr>
        <w:t>is data that maps each object category in the set of object categories to a respecti</w:t>
      </w:r>
      <w:r w:rsidR="00EB0755">
        <w:rPr>
          <w:rFonts w:ascii="Arial" w:hAnsi="Arial" w:cs="Arial"/>
          <w:shd w:val="clear" w:color="auto" w:fill="FFFFFF"/>
        </w:rPr>
        <w:t>ve</w:t>
      </w:r>
      <w:r w:rsidR="001728D9" w:rsidRPr="001728D9">
        <w:rPr>
          <w:rFonts w:ascii="Arial" w:hAnsi="Arial" w:cs="Arial"/>
          <w:shd w:val="clear" w:color="auto" w:fill="FFFFFF"/>
        </w:rPr>
        <w:t xml:space="preserve"> embedding of the object category in an embedding spac</w:t>
      </w:r>
      <w:r w:rsidR="00EB0755">
        <w:rPr>
          <w:rFonts w:ascii="Arial" w:hAnsi="Arial" w:cs="Arial"/>
          <w:shd w:val="clear" w:color="auto" w:fill="FFFFFF"/>
        </w:rPr>
        <w:t>e.</w:t>
      </w:r>
    </w:p>
    <w:p w14:paraId="683CC362" w14:textId="06FE288D" w:rsidR="00E74994" w:rsidRDefault="000D5927" w:rsidP="00AA7D78">
      <w:pPr>
        <w:rPr>
          <w:rFonts w:ascii="Arial" w:hAnsi="Arial" w:cs="Arial"/>
          <w:shd w:val="clear" w:color="auto" w:fill="FFFFFF"/>
        </w:rPr>
      </w:pPr>
      <w:ins w:id="208" w:author="Mansoor, Feroz" w:date="2018-05-25T19:18:00Z">
        <w:r>
          <w:rPr>
            <w:rFonts w:ascii="Arial" w:hAnsi="Arial" w:cs="Arial"/>
            <w:shd w:val="clear" w:color="auto" w:fill="FFFFFF"/>
          </w:rPr>
          <w:t xml:space="preserve">An embedding </w:t>
        </w:r>
      </w:ins>
      <w:ins w:id="209" w:author="Mansoor, Feroz" w:date="2018-05-31T11:25:00Z">
        <w:r w:rsidR="00A82EF1">
          <w:rPr>
            <w:rFonts w:ascii="Arial" w:hAnsi="Arial" w:cs="Arial"/>
            <w:shd w:val="clear" w:color="auto" w:fill="FFFFFF"/>
          </w:rPr>
          <w:t xml:space="preserve">208 </w:t>
        </w:r>
      </w:ins>
      <w:ins w:id="210" w:author="Mansoor, Feroz" w:date="2018-05-25T19:18:00Z">
        <w:r>
          <w:rPr>
            <w:rFonts w:ascii="Arial" w:hAnsi="Arial" w:cs="Arial"/>
            <w:shd w:val="clear" w:color="auto" w:fill="FFFFFF"/>
          </w:rPr>
          <w:t>is a visual feature for image retrieval.</w:t>
        </w:r>
      </w:ins>
      <w:ins w:id="211" w:author="Mansoor, Feroz" w:date="2018-05-25T19:19:00Z">
        <w:r>
          <w:rPr>
            <w:rFonts w:ascii="Arial" w:hAnsi="Arial" w:cs="Arial"/>
            <w:shd w:val="clear" w:color="auto" w:fill="FFFFFF"/>
          </w:rPr>
          <w:t xml:space="preserve"> Each feature activates a vector which </w:t>
        </w:r>
      </w:ins>
      <w:ins w:id="212" w:author="Mansoor, Feroz" w:date="2018-05-25T19:20:00Z">
        <w:r>
          <w:rPr>
            <w:rFonts w:ascii="Arial" w:hAnsi="Arial" w:cs="Arial"/>
            <w:shd w:val="clear" w:color="auto" w:fill="FFFFFF"/>
          </w:rPr>
          <w:t>determines a punches characteristic</w:t>
        </w:r>
      </w:ins>
      <w:ins w:id="213" w:author="Mansoor, Feroz" w:date="2018-05-25T19:21:00Z">
        <w:r>
          <w:rPr>
            <w:rFonts w:ascii="Arial" w:hAnsi="Arial" w:cs="Arial"/>
            <w:shd w:val="clear" w:color="auto" w:fill="FFFFFF"/>
          </w:rPr>
          <w:t>. Each type of punch is therefore a set of vector co-ordinates</w:t>
        </w:r>
      </w:ins>
      <w:ins w:id="214" w:author="Feroz Mansoor" w:date="2018-05-27T20:07:00Z">
        <w:r w:rsidR="008F5560">
          <w:rPr>
            <w:rFonts w:ascii="Arial" w:hAnsi="Arial" w:cs="Arial"/>
            <w:shd w:val="clear" w:color="auto" w:fill="FFFFFF"/>
          </w:rPr>
          <w:t xml:space="preserve"> (classification points)</w:t>
        </w:r>
      </w:ins>
      <w:ins w:id="215" w:author="Mansoor, Feroz" w:date="2018-05-25T19:21:00Z">
        <w:r>
          <w:rPr>
            <w:rFonts w:ascii="Arial" w:hAnsi="Arial" w:cs="Arial"/>
            <w:shd w:val="clear" w:color="auto" w:fill="FFFFFF"/>
          </w:rPr>
          <w:t>. When a new image is pro</w:t>
        </w:r>
      </w:ins>
      <w:ins w:id="216" w:author="Mansoor, Feroz" w:date="2018-05-25T19:22:00Z">
        <w:r>
          <w:rPr>
            <w:rFonts w:ascii="Arial" w:hAnsi="Arial" w:cs="Arial"/>
            <w:shd w:val="clear" w:color="auto" w:fill="FFFFFF"/>
          </w:rPr>
          <w:t xml:space="preserve">cessed the visual </w:t>
        </w:r>
        <w:proofErr w:type="gramStart"/>
        <w:r>
          <w:rPr>
            <w:rFonts w:ascii="Arial" w:hAnsi="Arial" w:cs="Arial"/>
            <w:shd w:val="clear" w:color="auto" w:fill="FFFFFF"/>
          </w:rPr>
          <w:t>recognition</w:t>
        </w:r>
        <w:proofErr w:type="gramEnd"/>
        <w:r>
          <w:rPr>
            <w:rFonts w:ascii="Arial" w:hAnsi="Arial" w:cs="Arial"/>
            <w:shd w:val="clear" w:color="auto" w:fill="FFFFFF"/>
          </w:rPr>
          <w:t xml:space="preserve"> model will</w:t>
        </w:r>
      </w:ins>
      <w:ins w:id="217" w:author="Mansoor, Feroz" w:date="2018-05-25T19:23:00Z">
        <w:r>
          <w:rPr>
            <w:rFonts w:ascii="Arial" w:hAnsi="Arial" w:cs="Arial"/>
            <w:shd w:val="clear" w:color="auto" w:fill="FFFFFF"/>
          </w:rPr>
          <w:t xml:space="preserve"> match th</w:t>
        </w:r>
      </w:ins>
      <w:ins w:id="218" w:author="Mansoor, Feroz" w:date="2018-05-25T19:24:00Z">
        <w:r>
          <w:rPr>
            <w:rFonts w:ascii="Arial" w:hAnsi="Arial" w:cs="Arial"/>
            <w:shd w:val="clear" w:color="auto" w:fill="FFFFFF"/>
          </w:rPr>
          <w:t>is against an exis</w:t>
        </w:r>
        <w:r w:rsidR="00EF280E">
          <w:rPr>
            <w:rFonts w:ascii="Arial" w:hAnsi="Arial" w:cs="Arial"/>
            <w:shd w:val="clear" w:color="auto" w:fill="FFFFFF"/>
          </w:rPr>
          <w:t>ting set of vector co-or</w:t>
        </w:r>
        <w:r w:rsidR="00BF3ABA">
          <w:rPr>
            <w:rFonts w:ascii="Arial" w:hAnsi="Arial" w:cs="Arial"/>
            <w:shd w:val="clear" w:color="auto" w:fill="FFFFFF"/>
          </w:rPr>
          <w:t>dina</w:t>
        </w:r>
      </w:ins>
      <w:ins w:id="219" w:author="Mansoor, Feroz" w:date="2018-05-26T13:37:00Z">
        <w:r w:rsidR="00BF3ABA">
          <w:rPr>
            <w:rFonts w:ascii="Arial" w:hAnsi="Arial" w:cs="Arial"/>
            <w:shd w:val="clear" w:color="auto" w:fill="FFFFFF"/>
          </w:rPr>
          <w:t>tes</w:t>
        </w:r>
      </w:ins>
      <w:ins w:id="220" w:author="Mansoor, Feroz" w:date="2018-05-25T19:24:00Z">
        <w:r>
          <w:rPr>
            <w:rFonts w:ascii="Arial" w:hAnsi="Arial" w:cs="Arial"/>
            <w:shd w:val="clear" w:color="auto" w:fill="FFFFFF"/>
          </w:rPr>
          <w:t xml:space="preserve"> and classify accordingly. Punches which are </w:t>
        </w:r>
        <w:proofErr w:type="gramStart"/>
        <w:r>
          <w:rPr>
            <w:rFonts w:ascii="Arial" w:hAnsi="Arial" w:cs="Arial"/>
            <w:shd w:val="clear" w:color="auto" w:fill="FFFFFF"/>
          </w:rPr>
          <w:t>similar to</w:t>
        </w:r>
        <w:proofErr w:type="gramEnd"/>
        <w:r>
          <w:rPr>
            <w:rFonts w:ascii="Arial" w:hAnsi="Arial" w:cs="Arial"/>
            <w:shd w:val="clear" w:color="auto" w:fill="FFFFFF"/>
          </w:rPr>
          <w:t xml:space="preserve"> each other will</w:t>
        </w:r>
      </w:ins>
      <w:ins w:id="221" w:author="Mansoor, Feroz" w:date="2018-05-25T19:25:00Z">
        <w:r>
          <w:rPr>
            <w:rFonts w:ascii="Arial" w:hAnsi="Arial" w:cs="Arial"/>
            <w:shd w:val="clear" w:color="auto" w:fill="FFFFFF"/>
          </w:rPr>
          <w:t xml:space="preserve"> have a similar set of v</w:t>
        </w:r>
      </w:ins>
      <w:ins w:id="222" w:author="Mansoor, Feroz" w:date="2018-05-25T19:26:00Z">
        <w:r>
          <w:rPr>
            <w:rFonts w:ascii="Arial" w:hAnsi="Arial" w:cs="Arial"/>
            <w:shd w:val="clear" w:color="auto" w:fill="FFFFFF"/>
          </w:rPr>
          <w:t>ector co-ordinates</w:t>
        </w:r>
      </w:ins>
      <w:ins w:id="223" w:author="Feroz Mansoor" w:date="2018-05-27T20:01:00Z">
        <w:r w:rsidR="00DB571C">
          <w:rPr>
            <w:rFonts w:ascii="Arial" w:hAnsi="Arial" w:cs="Arial"/>
            <w:shd w:val="clear" w:color="auto" w:fill="FFFFFF"/>
          </w:rPr>
          <w:t xml:space="preserve"> and a reduced distance between each other.</w:t>
        </w:r>
      </w:ins>
      <w:ins w:id="224" w:author="Mansoor, Feroz" w:date="2018-05-27T12:42:00Z">
        <w:del w:id="225" w:author="Feroz Mansoor" w:date="2018-05-27T20:01:00Z">
          <w:r w:rsidR="00046BE1" w:rsidDel="00DB571C">
            <w:rPr>
              <w:rFonts w:ascii="Arial" w:hAnsi="Arial" w:cs="Arial"/>
              <w:shd w:val="clear" w:color="auto" w:fill="FFFFFF"/>
            </w:rPr>
            <w:delText>.</w:delText>
          </w:r>
        </w:del>
      </w:ins>
    </w:p>
    <w:p w14:paraId="62951F74" w14:textId="21B03E94" w:rsidR="00556F8E" w:rsidRPr="00556F8E" w:rsidRDefault="00F80198" w:rsidP="00AA7D78">
      <w:pPr>
        <w:rPr>
          <w:rFonts w:ascii="Arial" w:hAnsi="Arial" w:cs="Arial"/>
          <w:b/>
          <w:u w:val="single"/>
          <w:lang w:val="en-GB"/>
        </w:rPr>
      </w:pPr>
      <w:del w:id="226" w:author="David Roberts" w:date="2018-05-17T10:48:00Z">
        <w:r w:rsidDel="00356BE7">
          <w:rPr>
            <w:rFonts w:ascii="Arial" w:hAnsi="Arial" w:cs="Arial"/>
            <w:color w:val="0E2034"/>
            <w:shd w:val="clear" w:color="auto" w:fill="FFFFFF"/>
          </w:rPr>
          <w:delText>(7)</w:delText>
        </w:r>
      </w:del>
      <w:ins w:id="227" w:author="David Roberts" w:date="2018-05-17T10:48:00Z">
        <w:r w:rsidR="00356BE7">
          <w:rPr>
            <w:rFonts w:ascii="Arial" w:hAnsi="Arial" w:cs="Arial"/>
            <w:color w:val="0E2034"/>
            <w:shd w:val="clear" w:color="auto" w:fill="FFFFFF"/>
          </w:rPr>
          <w:t xml:space="preserve">In some examples </w:t>
        </w:r>
      </w:ins>
      <w:del w:id="228" w:author="David Roberts" w:date="2018-05-17T10:48:00Z">
        <w:r w:rsidDel="00356BE7">
          <w:rPr>
            <w:rFonts w:ascii="Arial" w:hAnsi="Arial" w:cs="Arial"/>
            <w:color w:val="0E2034"/>
            <w:shd w:val="clear" w:color="auto" w:fill="FFFFFF"/>
          </w:rPr>
          <w:delText xml:space="preserve"> </w:delText>
        </w:r>
        <w:r w:rsidR="00556F8E" w:rsidRPr="00556F8E" w:rsidDel="00356BE7">
          <w:rPr>
            <w:rFonts w:ascii="Arial" w:hAnsi="Arial" w:cs="Arial"/>
            <w:color w:val="0E2034"/>
            <w:shd w:val="clear" w:color="auto" w:fill="FFFFFF"/>
          </w:rPr>
          <w:delText>T</w:delText>
        </w:r>
      </w:del>
      <w:ins w:id="229" w:author="David Roberts" w:date="2018-05-17T10:48:00Z">
        <w:r w:rsidR="00356BE7">
          <w:rPr>
            <w:rFonts w:ascii="Arial" w:hAnsi="Arial" w:cs="Arial"/>
            <w:color w:val="0E2034"/>
            <w:shd w:val="clear" w:color="auto" w:fill="FFFFFF"/>
          </w:rPr>
          <w:t>t</w:t>
        </w:r>
      </w:ins>
      <w:r w:rsidR="00556F8E" w:rsidRPr="00556F8E">
        <w:rPr>
          <w:rFonts w:ascii="Arial" w:hAnsi="Arial" w:cs="Arial"/>
          <w:color w:val="0E2034"/>
          <w:shd w:val="clear" w:color="auto" w:fill="FFFFFF"/>
        </w:rPr>
        <w:t xml:space="preserve">he </w:t>
      </w:r>
      <w:r w:rsidR="00556F8E" w:rsidRPr="007E1BBB">
        <w:rPr>
          <w:rFonts w:ascii="Arial" w:hAnsi="Arial" w:cs="Arial"/>
          <w:color w:val="0E2034"/>
          <w:shd w:val="clear" w:color="auto" w:fill="FFFFFF"/>
        </w:rPr>
        <w:t>video processing and image classification system</w:t>
      </w:r>
      <w:ins w:id="230" w:author="Feroz Mansoor" w:date="2018-05-27T19:46:00Z">
        <w:r w:rsidR="009034BE">
          <w:rPr>
            <w:rFonts w:ascii="Arial" w:hAnsi="Arial" w:cs="Arial"/>
            <w:color w:val="0E2034"/>
            <w:shd w:val="clear" w:color="auto" w:fill="FFFFFF"/>
          </w:rPr>
          <w:t xml:space="preserve"> (100)</w:t>
        </w:r>
      </w:ins>
      <w:r w:rsidR="00DE5F97">
        <w:rPr>
          <w:rFonts w:ascii="Arial" w:hAnsi="Arial" w:cs="Arial"/>
          <w:color w:val="0E2034"/>
          <w:shd w:val="clear" w:color="auto" w:fill="FFFFFF"/>
        </w:rPr>
        <w:t xml:space="preserve"> </w:t>
      </w:r>
      <w:del w:id="231" w:author="David Roberts" w:date="2018-05-17T10:49:00Z">
        <w:r w:rsidR="00DE5F97" w:rsidDel="00356BE7">
          <w:rPr>
            <w:rFonts w:ascii="Arial" w:hAnsi="Arial" w:cs="Arial"/>
            <w:color w:val="0E2034"/>
            <w:shd w:val="clear" w:color="auto" w:fill="FFFFFF"/>
          </w:rPr>
          <w:delText xml:space="preserve">is </w:delText>
        </w:r>
      </w:del>
      <w:ins w:id="232" w:author="David Roberts" w:date="2018-05-17T10:49:00Z">
        <w:r w:rsidR="00356BE7">
          <w:rPr>
            <w:rFonts w:ascii="Arial" w:hAnsi="Arial" w:cs="Arial"/>
            <w:color w:val="0E2034"/>
            <w:shd w:val="clear" w:color="auto" w:fill="FFFFFF"/>
          </w:rPr>
          <w:t xml:space="preserve">comprises </w:t>
        </w:r>
      </w:ins>
      <w:r w:rsidR="00DE5F97">
        <w:rPr>
          <w:rFonts w:ascii="Arial" w:hAnsi="Arial" w:cs="Arial"/>
          <w:color w:val="0E2034"/>
          <w:shd w:val="clear" w:color="auto" w:fill="FFFFFF"/>
        </w:rPr>
        <w:t>a model e.g.</w:t>
      </w:r>
      <w:r w:rsidR="00556F8E" w:rsidRPr="00556F8E">
        <w:rPr>
          <w:rFonts w:ascii="Arial" w:hAnsi="Arial" w:cs="Arial"/>
          <w:color w:val="0E2034"/>
          <w:shd w:val="clear" w:color="auto" w:fill="FFFFFF"/>
        </w:rPr>
        <w:t xml:space="preserve"> a deep convolutional neural network</w:t>
      </w:r>
      <w:ins w:id="233" w:author="Feroz Mansoor" w:date="2018-05-27T19:46:00Z">
        <w:r w:rsidR="009034BE">
          <w:rPr>
            <w:rFonts w:ascii="Arial" w:hAnsi="Arial" w:cs="Arial"/>
            <w:color w:val="0E2034"/>
            <w:shd w:val="clear" w:color="auto" w:fill="FFFFFF"/>
          </w:rPr>
          <w:t xml:space="preserve"> (103)</w:t>
        </w:r>
      </w:ins>
      <w:ins w:id="234" w:author="David Roberts" w:date="2018-05-17T10:49:00Z">
        <w:r w:rsidR="00356BE7">
          <w:rPr>
            <w:rFonts w:ascii="Arial" w:hAnsi="Arial" w:cs="Arial"/>
            <w:color w:val="0E2034"/>
            <w:shd w:val="clear" w:color="auto" w:fill="FFFFFF"/>
          </w:rPr>
          <w:t>.</w:t>
        </w:r>
      </w:ins>
      <w:del w:id="235" w:author="David Roberts" w:date="2018-05-17T10:49:00Z">
        <w:r w:rsidR="00556F8E" w:rsidRPr="00556F8E" w:rsidDel="00356BE7">
          <w:rPr>
            <w:rFonts w:ascii="Arial" w:hAnsi="Arial" w:cs="Arial"/>
            <w:color w:val="0E2034"/>
            <w:shd w:val="clear" w:color="auto" w:fill="FFFFFF"/>
          </w:rPr>
          <w:delText>,</w:delText>
        </w:r>
      </w:del>
      <w:r w:rsidR="00556F8E" w:rsidRPr="00556F8E">
        <w:rPr>
          <w:rFonts w:ascii="Arial" w:hAnsi="Arial" w:cs="Arial"/>
          <w:color w:val="0E2034"/>
          <w:shd w:val="clear" w:color="auto" w:fill="FFFFFF"/>
        </w:rPr>
        <w:t xml:space="preserve"> </w:t>
      </w:r>
      <w:ins w:id="236" w:author="David Roberts" w:date="2018-05-17T10:49:00Z">
        <w:r w:rsidR="00356BE7">
          <w:rPr>
            <w:rFonts w:ascii="Arial" w:hAnsi="Arial" w:cs="Arial"/>
            <w:color w:val="0E2034"/>
            <w:shd w:val="clear" w:color="auto" w:fill="FFFFFF"/>
          </w:rPr>
          <w:t xml:space="preserve">In some examples the model </w:t>
        </w:r>
      </w:ins>
      <w:del w:id="237" w:author="David Roberts" w:date="2018-05-17T10:49:00Z">
        <w:r w:rsidR="00556F8E" w:rsidRPr="00556F8E" w:rsidDel="00356BE7">
          <w:rPr>
            <w:rFonts w:ascii="Arial" w:hAnsi="Arial" w:cs="Arial"/>
            <w:color w:val="0E2034"/>
            <w:shd w:val="clear" w:color="auto" w:fill="FFFFFF"/>
          </w:rPr>
          <w:delText xml:space="preserve">that </w:delText>
        </w:r>
      </w:del>
      <w:r w:rsidR="00556F8E" w:rsidRPr="00556F8E">
        <w:rPr>
          <w:rFonts w:ascii="Arial" w:hAnsi="Arial" w:cs="Arial"/>
          <w:color w:val="0E2034"/>
          <w:shd w:val="clear" w:color="auto" w:fill="FFFFFF"/>
        </w:rPr>
        <w:t>is configured to process input images to generate, for each input image, a p</w:t>
      </w:r>
      <w:ins w:id="238" w:author="Mansoor, Feroz" w:date="2018-05-26T17:10:00Z">
        <w:r w:rsidR="00B20D4A">
          <w:rPr>
            <w:rFonts w:ascii="Arial" w:hAnsi="Arial" w:cs="Arial"/>
            <w:color w:val="0E2034"/>
            <w:shd w:val="clear" w:color="auto" w:fill="FFFFFF"/>
          </w:rPr>
          <w:t>robability that the image matches a specific classification.</w:t>
        </w:r>
      </w:ins>
      <w:del w:id="239" w:author="Mansoor, Feroz" w:date="2018-05-26T17:10:00Z">
        <w:r w:rsidR="00556F8E" w:rsidRPr="00556F8E" w:rsidDel="00B20D4A">
          <w:rPr>
            <w:rFonts w:ascii="Arial" w:hAnsi="Arial" w:cs="Arial"/>
            <w:color w:val="0E2034"/>
            <w:shd w:val="clear" w:color="auto" w:fill="FFFFFF"/>
          </w:rPr>
          <w:delText xml:space="preserve">redicted point </w:delText>
        </w:r>
        <w:r w:rsidR="00DE5F97" w:rsidDel="00B20D4A">
          <w:rPr>
            <w:rFonts w:ascii="Arial" w:hAnsi="Arial" w:cs="Arial"/>
            <w:color w:val="0E2034"/>
            <w:shd w:val="clear" w:color="auto" w:fill="FFFFFF"/>
          </w:rPr>
          <w:delText>based on a confidence ratio of &gt;0.8</w:delText>
        </w:r>
        <w:r w:rsidR="00C803F1" w:rsidDel="00B20D4A">
          <w:rPr>
            <w:rFonts w:ascii="Arial" w:hAnsi="Arial" w:cs="Arial"/>
            <w:color w:val="0E2034"/>
            <w:shd w:val="clear" w:color="auto" w:fill="FFFFFF"/>
          </w:rPr>
          <w:delText xml:space="preserve"> (or </w:delText>
        </w:r>
        <w:commentRangeStart w:id="240"/>
        <w:r w:rsidR="00C803F1" w:rsidDel="00B20D4A">
          <w:rPr>
            <w:rFonts w:ascii="Arial" w:hAnsi="Arial" w:cs="Arial"/>
            <w:color w:val="0E2034"/>
            <w:shd w:val="clear" w:color="auto" w:fill="FFFFFF"/>
          </w:rPr>
          <w:delText>vari</w:delText>
        </w:r>
      </w:del>
      <w:del w:id="241" w:author="Mansoor, Feroz" w:date="2018-05-26T17:09:00Z">
        <w:r w:rsidR="00C803F1" w:rsidDel="006E65CC">
          <w:rPr>
            <w:rFonts w:ascii="Arial" w:hAnsi="Arial" w:cs="Arial"/>
            <w:color w:val="0E2034"/>
            <w:shd w:val="clear" w:color="auto" w:fill="FFFFFF"/>
          </w:rPr>
          <w:delText>ants</w:delText>
        </w:r>
        <w:commentRangeEnd w:id="240"/>
        <w:r w:rsidR="00AC08B2" w:rsidDel="006E65CC">
          <w:rPr>
            <w:rStyle w:val="CommentReference"/>
          </w:rPr>
          <w:commentReference w:id="240"/>
        </w:r>
        <w:r w:rsidR="00C803F1" w:rsidDel="006E65CC">
          <w:rPr>
            <w:rFonts w:ascii="Arial" w:hAnsi="Arial" w:cs="Arial"/>
            <w:color w:val="0E2034"/>
            <w:shd w:val="clear" w:color="auto" w:fill="FFFFFF"/>
          </w:rPr>
          <w:delText>)</w:delText>
        </w:r>
        <w:r w:rsidR="00DE5F97" w:rsidDel="006E65CC">
          <w:rPr>
            <w:rFonts w:ascii="Arial" w:hAnsi="Arial" w:cs="Arial"/>
            <w:color w:val="0E2034"/>
            <w:shd w:val="clear" w:color="auto" w:fill="FFFFFF"/>
          </w:rPr>
          <w:delText>.</w:delText>
        </w:r>
      </w:del>
    </w:p>
    <w:p w14:paraId="6FF6E2D4" w14:textId="77777777" w:rsidR="00FE1347" w:rsidRDefault="00F80198" w:rsidP="00ED5417">
      <w:pPr>
        <w:rPr>
          <w:ins w:id="242" w:author="Mansoor, Feroz" w:date="2018-05-31T16:58:00Z"/>
          <w:rFonts w:ascii="Arial" w:hAnsi="Arial" w:cs="Arial"/>
          <w:color w:val="0E2034"/>
          <w:shd w:val="clear" w:color="auto" w:fill="FFFFFF"/>
        </w:rPr>
      </w:pPr>
      <w:del w:id="243" w:author="David Roberts" w:date="2018-05-17T10:49:00Z">
        <w:r w:rsidDel="00356BE7">
          <w:rPr>
            <w:rFonts w:ascii="Arial" w:hAnsi="Arial" w:cs="Arial"/>
            <w:color w:val="0E2034"/>
            <w:shd w:val="clear" w:color="auto" w:fill="FFFFFF"/>
          </w:rPr>
          <w:delText xml:space="preserve">(8) </w:delText>
        </w:r>
      </w:del>
      <w:r w:rsidR="00BD1130">
        <w:rPr>
          <w:rFonts w:ascii="Arial" w:hAnsi="Arial" w:cs="Arial"/>
          <w:color w:val="0E2034"/>
          <w:shd w:val="clear" w:color="auto" w:fill="FFFFFF"/>
        </w:rPr>
        <w:t>To classify the new image 2</w:t>
      </w:r>
      <w:r w:rsidR="00B82512">
        <w:rPr>
          <w:rFonts w:ascii="Arial" w:hAnsi="Arial" w:cs="Arial"/>
          <w:color w:val="0E2034"/>
          <w:shd w:val="clear" w:color="auto" w:fill="FFFFFF"/>
        </w:rPr>
        <w:t>05</w:t>
      </w:r>
      <w:r w:rsidR="00B82512" w:rsidRPr="00B82512">
        <w:rPr>
          <w:rFonts w:ascii="Arial" w:hAnsi="Arial" w:cs="Arial"/>
          <w:color w:val="0E2034"/>
          <w:shd w:val="clear" w:color="auto" w:fill="FFFFFF"/>
        </w:rPr>
        <w:t xml:space="preserve">, </w:t>
      </w:r>
      <w:ins w:id="244" w:author="David Roberts" w:date="2018-05-17T10:50:00Z">
        <w:r w:rsidR="00356BE7">
          <w:rPr>
            <w:rFonts w:ascii="Arial" w:hAnsi="Arial" w:cs="Arial"/>
            <w:color w:val="0E2034"/>
            <w:shd w:val="clear" w:color="auto" w:fill="FFFFFF"/>
          </w:rPr>
          <w:t xml:space="preserve">in some examples </w:t>
        </w:r>
      </w:ins>
      <w:r w:rsidR="00CD3E30">
        <w:rPr>
          <w:rFonts w:ascii="Arial" w:hAnsi="Arial" w:cs="Arial"/>
          <w:color w:val="0E2034"/>
          <w:shd w:val="clear" w:color="auto" w:fill="FFFFFF"/>
        </w:rPr>
        <w:t>the v</w:t>
      </w:r>
      <w:r w:rsidR="00CD3E30" w:rsidRPr="00CD3E30">
        <w:rPr>
          <w:rFonts w:ascii="Arial" w:hAnsi="Arial" w:cs="Arial"/>
          <w:color w:val="0E2034"/>
          <w:shd w:val="clear" w:color="auto" w:fill="FFFFFF"/>
        </w:rPr>
        <w:t>ideo processing an</w:t>
      </w:r>
      <w:r w:rsidR="00BD1130">
        <w:rPr>
          <w:rFonts w:ascii="Arial" w:hAnsi="Arial" w:cs="Arial"/>
          <w:color w:val="0E2034"/>
          <w:shd w:val="clear" w:color="auto" w:fill="FFFFFF"/>
        </w:rPr>
        <w:t>d image classification system 200</w:t>
      </w:r>
      <w:r w:rsidR="00CD3E30" w:rsidRPr="00CD3E30">
        <w:rPr>
          <w:rFonts w:ascii="Arial" w:hAnsi="Arial" w:cs="Arial"/>
          <w:color w:val="0E2034"/>
          <w:shd w:val="clear" w:color="auto" w:fill="FFFFFF"/>
        </w:rPr>
        <w:t xml:space="preserve"> </w:t>
      </w:r>
      <w:ins w:id="245" w:author="David Roberts" w:date="2018-05-17T10:50:00Z">
        <w:r w:rsidR="00356BE7">
          <w:rPr>
            <w:rFonts w:ascii="Arial" w:hAnsi="Arial" w:cs="Arial"/>
            <w:color w:val="0E2034"/>
            <w:shd w:val="clear" w:color="auto" w:fill="FFFFFF"/>
          </w:rPr>
          <w:t xml:space="preserve">process </w:t>
        </w:r>
      </w:ins>
      <w:r w:rsidR="00BD1130">
        <w:rPr>
          <w:rFonts w:ascii="Arial" w:hAnsi="Arial" w:cs="Arial"/>
          <w:color w:val="0E2034"/>
          <w:shd w:val="clear" w:color="auto" w:fill="FFFFFF"/>
        </w:rPr>
        <w:t>the new image 2</w:t>
      </w:r>
      <w:r w:rsidR="00CD3E30">
        <w:rPr>
          <w:rFonts w:ascii="Arial" w:hAnsi="Arial" w:cs="Arial"/>
          <w:color w:val="0E2034"/>
          <w:shd w:val="clear" w:color="auto" w:fill="FFFFFF"/>
        </w:rPr>
        <w:t>05 u</w:t>
      </w:r>
      <w:r>
        <w:rPr>
          <w:rFonts w:ascii="Arial" w:hAnsi="Arial" w:cs="Arial"/>
          <w:color w:val="0E2034"/>
          <w:shd w:val="clear" w:color="auto" w:fill="FFFFFF"/>
        </w:rPr>
        <w:t xml:space="preserve">sing the Visual Recognition </w:t>
      </w:r>
      <w:r w:rsidR="00BD1130">
        <w:rPr>
          <w:rFonts w:ascii="Arial" w:hAnsi="Arial" w:cs="Arial"/>
          <w:color w:val="0E2034"/>
          <w:shd w:val="clear" w:color="auto" w:fill="FFFFFF"/>
        </w:rPr>
        <w:t>model 2</w:t>
      </w:r>
      <w:r w:rsidR="00CD3E30">
        <w:rPr>
          <w:rFonts w:ascii="Arial" w:hAnsi="Arial" w:cs="Arial"/>
          <w:color w:val="0E2034"/>
          <w:shd w:val="clear" w:color="auto" w:fill="FFFFFF"/>
        </w:rPr>
        <w:t>07</w:t>
      </w:r>
      <w:r w:rsidR="00B82512" w:rsidRPr="00B82512">
        <w:rPr>
          <w:rFonts w:ascii="Arial" w:hAnsi="Arial" w:cs="Arial"/>
          <w:color w:val="0E2034"/>
          <w:shd w:val="clear" w:color="auto" w:fill="FFFFFF"/>
        </w:rPr>
        <w:t xml:space="preserve"> to generate a predict</w:t>
      </w:r>
      <w:r w:rsidR="00CD3E30">
        <w:rPr>
          <w:rFonts w:ascii="Arial" w:hAnsi="Arial" w:cs="Arial"/>
          <w:color w:val="0E2034"/>
          <w:shd w:val="clear" w:color="auto" w:fill="FFFFFF"/>
        </w:rPr>
        <w:t xml:space="preserve">ed point classification </w:t>
      </w:r>
      <w:r w:rsidR="00B82512" w:rsidRPr="00B82512">
        <w:rPr>
          <w:rFonts w:ascii="Arial" w:hAnsi="Arial" w:cs="Arial"/>
          <w:color w:val="0E2034"/>
          <w:shd w:val="clear" w:color="auto" w:fill="FFFFFF"/>
        </w:rPr>
        <w:t>f</w:t>
      </w:r>
      <w:r w:rsidR="00BD1130">
        <w:rPr>
          <w:rFonts w:ascii="Arial" w:hAnsi="Arial" w:cs="Arial"/>
          <w:color w:val="0E2034"/>
          <w:shd w:val="clear" w:color="auto" w:fill="FFFFFF"/>
        </w:rPr>
        <w:t>or the new image. The system 200</w:t>
      </w:r>
      <w:r w:rsidR="00B82512" w:rsidRPr="00B82512">
        <w:rPr>
          <w:rFonts w:ascii="Arial" w:hAnsi="Arial" w:cs="Arial"/>
          <w:color w:val="0E2034"/>
          <w:shd w:val="clear" w:color="auto" w:fill="FFFFFF"/>
        </w:rPr>
        <w:t xml:space="preserve"> the</w:t>
      </w:r>
      <w:r w:rsidR="00CD3E30">
        <w:rPr>
          <w:rFonts w:ascii="Arial" w:hAnsi="Arial" w:cs="Arial"/>
          <w:color w:val="0E2034"/>
          <w:shd w:val="clear" w:color="auto" w:fill="FFFFFF"/>
        </w:rPr>
        <w:t>n determines one or more classification</w:t>
      </w:r>
      <w:r w:rsidR="00B82512" w:rsidRPr="00B82512">
        <w:rPr>
          <w:rFonts w:ascii="Arial" w:hAnsi="Arial" w:cs="Arial"/>
          <w:color w:val="0E2034"/>
          <w:shd w:val="clear" w:color="auto" w:fill="FFFFFF"/>
        </w:rPr>
        <w:t xml:space="preserve"> embedding</w:t>
      </w:r>
      <w:del w:id="246" w:author="David Roberts" w:date="2018-05-17T10:51:00Z">
        <w:r w:rsidR="00CD3E30" w:rsidDel="00356BE7">
          <w:rPr>
            <w:rFonts w:ascii="Arial" w:hAnsi="Arial" w:cs="Arial"/>
            <w:color w:val="0E2034"/>
            <w:shd w:val="clear" w:color="auto" w:fill="FFFFFF"/>
          </w:rPr>
          <w:delText>’</w:delText>
        </w:r>
      </w:del>
      <w:r w:rsidR="00B82512" w:rsidRPr="00B82512">
        <w:rPr>
          <w:rFonts w:ascii="Arial" w:hAnsi="Arial" w:cs="Arial"/>
          <w:color w:val="0E2034"/>
          <w:shd w:val="clear" w:color="auto" w:fill="FFFFFF"/>
        </w:rPr>
        <w:t>s that are closest to the predic</w:t>
      </w:r>
      <w:r w:rsidR="00CD3E30">
        <w:rPr>
          <w:rFonts w:ascii="Arial" w:hAnsi="Arial" w:cs="Arial"/>
          <w:color w:val="0E2034"/>
          <w:shd w:val="clear" w:color="auto" w:fill="FFFFFF"/>
        </w:rPr>
        <w:t>ted point from among the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w:t>
      </w:r>
      <w:r w:rsidR="00BD1130">
        <w:rPr>
          <w:rFonts w:ascii="Arial" w:hAnsi="Arial" w:cs="Arial"/>
          <w:color w:val="0E2034"/>
          <w:shd w:val="clear" w:color="auto" w:fill="FFFFFF"/>
        </w:rPr>
        <w:t xml:space="preserve"> in the </w:t>
      </w:r>
      <w:commentRangeStart w:id="247"/>
      <w:r w:rsidR="00BD1130">
        <w:rPr>
          <w:rFonts w:ascii="Arial" w:hAnsi="Arial" w:cs="Arial"/>
          <w:color w:val="0E2034"/>
          <w:shd w:val="clear" w:color="auto" w:fill="FFFFFF"/>
        </w:rPr>
        <w:t>label</w:t>
      </w:r>
      <w:commentRangeEnd w:id="247"/>
      <w:r w:rsidR="003414A8">
        <w:rPr>
          <w:rStyle w:val="CommentReference"/>
        </w:rPr>
        <w:commentReference w:id="247"/>
      </w:r>
      <w:r w:rsidR="00BD1130">
        <w:rPr>
          <w:rFonts w:ascii="Arial" w:hAnsi="Arial" w:cs="Arial"/>
          <w:color w:val="0E2034"/>
          <w:shd w:val="clear" w:color="auto" w:fill="FFFFFF"/>
        </w:rPr>
        <w:t xml:space="preserve"> embedding data 208</w:t>
      </w:r>
      <w:ins w:id="248" w:author="David Roberts" w:date="2018-05-17T10:51:00Z">
        <w:r w:rsidR="00356BE7">
          <w:rPr>
            <w:rFonts w:ascii="Arial" w:hAnsi="Arial" w:cs="Arial"/>
            <w:color w:val="0E2034"/>
            <w:shd w:val="clear" w:color="auto" w:fill="FFFFFF"/>
          </w:rPr>
          <w:t>. The system 200 then</w:t>
        </w:r>
      </w:ins>
      <w:del w:id="249" w:author="David Roberts" w:date="2018-05-17T10:51:00Z">
        <w:r w:rsidR="00B82512" w:rsidRPr="00B82512" w:rsidDel="00356BE7">
          <w:rPr>
            <w:rFonts w:ascii="Arial" w:hAnsi="Arial" w:cs="Arial"/>
            <w:color w:val="0E2034"/>
            <w:shd w:val="clear" w:color="auto" w:fill="FFFFFF"/>
          </w:rPr>
          <w:delText xml:space="preserve"> and</w:delText>
        </w:r>
      </w:del>
      <w:r w:rsidR="00B82512" w:rsidRPr="00B82512">
        <w:rPr>
          <w:rFonts w:ascii="Arial" w:hAnsi="Arial" w:cs="Arial"/>
          <w:color w:val="0E2034"/>
          <w:shd w:val="clear" w:color="auto" w:fill="FFFFFF"/>
        </w:rPr>
        <w:t xml:space="preserve"> classifies the</w:t>
      </w:r>
      <w:r w:rsidR="00BD1130">
        <w:rPr>
          <w:rFonts w:ascii="Arial" w:hAnsi="Arial" w:cs="Arial"/>
          <w:color w:val="0E2034"/>
          <w:shd w:val="clear" w:color="auto" w:fill="FFFFFF"/>
        </w:rPr>
        <w:t xml:space="preserve"> new image 209</w:t>
      </w:r>
      <w:r w:rsidR="00B82512" w:rsidRPr="00B82512">
        <w:rPr>
          <w:rFonts w:ascii="Arial" w:hAnsi="Arial" w:cs="Arial"/>
          <w:color w:val="0E2034"/>
          <w:shd w:val="clear" w:color="auto" w:fill="FFFFFF"/>
        </w:rPr>
        <w:t xml:space="preserve"> as incl</w:t>
      </w:r>
      <w:r w:rsidR="00CD3E30">
        <w:rPr>
          <w:rFonts w:ascii="Arial" w:hAnsi="Arial" w:cs="Arial"/>
          <w:color w:val="0E2034"/>
          <w:shd w:val="clear" w:color="auto" w:fill="FFFFFF"/>
        </w:rPr>
        <w:t>uding images of one or more objects that belong to the punch classification</w:t>
      </w:r>
      <w:r w:rsidR="00B82512" w:rsidRPr="00B82512">
        <w:rPr>
          <w:rFonts w:ascii="Arial" w:hAnsi="Arial" w:cs="Arial"/>
          <w:color w:val="0E2034"/>
          <w:shd w:val="clear" w:color="auto" w:fill="FFFFFF"/>
        </w:rPr>
        <w:t xml:space="preserve"> categories represented by </w:t>
      </w:r>
      <w:r w:rsidR="00CD3E30">
        <w:rPr>
          <w:rFonts w:ascii="Arial" w:hAnsi="Arial" w:cs="Arial"/>
          <w:color w:val="0E2034"/>
          <w:shd w:val="clear" w:color="auto" w:fill="FFFFFF"/>
        </w:rPr>
        <w:t xml:space="preserve">the one or more closest classification </w:t>
      </w:r>
      <w:r w:rsidR="00B82512" w:rsidRPr="00B82512">
        <w:rPr>
          <w:rFonts w:ascii="Arial" w:hAnsi="Arial" w:cs="Arial"/>
          <w:color w:val="0E2034"/>
          <w:shd w:val="clear" w:color="auto" w:fill="FFFFFF"/>
        </w:rPr>
        <w:t>embedding</w:t>
      </w:r>
      <w:del w:id="250" w:author="David Roberts" w:date="2018-05-17T10:51:00Z">
        <w:r w:rsidR="00CD3E30" w:rsidDel="00356BE7">
          <w:rPr>
            <w:rFonts w:ascii="Arial" w:hAnsi="Arial" w:cs="Arial"/>
            <w:color w:val="0E2034"/>
            <w:shd w:val="clear" w:color="auto" w:fill="FFFFFF"/>
          </w:rPr>
          <w:delText>’</w:delText>
        </w:r>
      </w:del>
      <w:r w:rsidR="00B82512" w:rsidRPr="00B82512">
        <w:rPr>
          <w:rFonts w:ascii="Arial" w:hAnsi="Arial" w:cs="Arial"/>
          <w:color w:val="0E2034"/>
          <w:shd w:val="clear" w:color="auto" w:fill="FFFFFF"/>
        </w:rPr>
        <w:t xml:space="preserve">s. Classifying new images is described in more detail below with reference to </w:t>
      </w:r>
      <w:r w:rsidR="00CD3E30" w:rsidRPr="003414A8">
        <w:rPr>
          <w:rFonts w:ascii="Arial" w:hAnsi="Arial" w:cs="Arial"/>
          <w:color w:val="0E2034"/>
          <w:shd w:val="clear" w:color="auto" w:fill="FFFFFF"/>
        </w:rPr>
        <w:t>FIG</w:t>
      </w:r>
      <w:ins w:id="251" w:author="David Roberts" w:date="2018-05-17T10:51:00Z">
        <w:r w:rsidR="00356BE7" w:rsidRPr="003414A8">
          <w:rPr>
            <w:rFonts w:ascii="Arial" w:hAnsi="Arial" w:cs="Arial"/>
            <w:color w:val="0E2034"/>
            <w:shd w:val="clear" w:color="auto" w:fill="FFFFFF"/>
          </w:rPr>
          <w:t xml:space="preserve">. </w:t>
        </w:r>
      </w:ins>
      <w:r w:rsidR="00B82512" w:rsidRPr="003414A8">
        <w:rPr>
          <w:rFonts w:ascii="Arial" w:hAnsi="Arial" w:cs="Arial"/>
          <w:color w:val="0E2034"/>
          <w:shd w:val="clear" w:color="auto" w:fill="FFFFFF"/>
        </w:rPr>
        <w:t>3</w:t>
      </w:r>
      <w:r w:rsidR="00B82512" w:rsidRPr="00B82512">
        <w:rPr>
          <w:rFonts w:ascii="Arial" w:hAnsi="Arial" w:cs="Arial"/>
          <w:color w:val="0E2034"/>
          <w:shd w:val="clear" w:color="auto" w:fill="FFFFFF"/>
        </w:rPr>
        <w:t>. </w:t>
      </w:r>
    </w:p>
    <w:p w14:paraId="7B68ACA5" w14:textId="57513BDE" w:rsidR="00ED5417" w:rsidRPr="00337618" w:rsidRDefault="00046BE1" w:rsidP="00ED5417">
      <w:pPr>
        <w:rPr>
          <w:ins w:id="252" w:author="Feroz Mansoor" w:date="2018-05-27T19:36:00Z"/>
          <w:rFonts w:ascii="Arial" w:hAnsi="Arial" w:cs="Arial"/>
          <w:lang w:val="en-GB"/>
        </w:rPr>
      </w:pPr>
      <w:ins w:id="253" w:author="Mansoor, Feroz" w:date="2018-05-27T12:44:00Z">
        <w:r>
          <w:rPr>
            <w:rFonts w:ascii="Arial" w:hAnsi="Arial" w:cs="Arial"/>
            <w:color w:val="0E2034"/>
            <w:shd w:val="clear" w:color="auto" w:fill="FFFFFF"/>
          </w:rPr>
          <w:t>A label represents a</w:t>
        </w:r>
      </w:ins>
      <w:ins w:id="254" w:author="Mansoor, Feroz" w:date="2018-05-27T12:48:00Z">
        <w:r>
          <w:rPr>
            <w:rFonts w:ascii="Arial" w:hAnsi="Arial" w:cs="Arial"/>
            <w:color w:val="0E2034"/>
            <w:shd w:val="clear" w:color="auto" w:fill="FFFFFF"/>
          </w:rPr>
          <w:t xml:space="preserve"> </w:t>
        </w:r>
      </w:ins>
      <w:ins w:id="255" w:author="Feroz Mansoor" w:date="2018-05-27T19:36:00Z">
        <w:r w:rsidR="00ED5417" w:rsidRPr="00337618">
          <w:rPr>
            <w:rFonts w:ascii="Arial" w:hAnsi="Arial" w:cs="Arial"/>
            <w:lang w:val="en-GB"/>
          </w:rPr>
          <w:t>pr</w:t>
        </w:r>
        <w:r w:rsidR="00ED5417">
          <w:rPr>
            <w:rFonts w:ascii="Arial" w:hAnsi="Arial" w:cs="Arial"/>
            <w:lang w:val="en-GB"/>
          </w:rPr>
          <w:t>obability</w:t>
        </w:r>
        <w:r w:rsidR="00ED5417" w:rsidRPr="00337618">
          <w:rPr>
            <w:rFonts w:ascii="Arial" w:hAnsi="Arial" w:cs="Arial"/>
            <w:lang w:val="en-GB"/>
          </w:rPr>
          <w:t xml:space="preserve"> of athlete behaviour</w:t>
        </w:r>
        <w:r w:rsidR="00ED5417">
          <w:rPr>
            <w:rFonts w:ascii="Arial" w:hAnsi="Arial" w:cs="Arial"/>
            <w:lang w:val="en-GB"/>
          </w:rPr>
          <w:t xml:space="preserve"> being a specific punch classification for a new image.</w:t>
        </w:r>
        <w:bookmarkStart w:id="256" w:name="_GoBack"/>
        <w:bookmarkEnd w:id="256"/>
      </w:ins>
    </w:p>
    <w:p w14:paraId="0DE49D8E" w14:textId="74082D85" w:rsidR="00DE5F97" w:rsidDel="00ED5417" w:rsidRDefault="00046BE1" w:rsidP="00AA7D78">
      <w:pPr>
        <w:rPr>
          <w:del w:id="257" w:author="Feroz Mansoor" w:date="2018-05-27T19:37:00Z"/>
          <w:rFonts w:ascii="Arial" w:hAnsi="Arial" w:cs="Arial"/>
          <w:color w:val="0E2034"/>
          <w:shd w:val="clear" w:color="auto" w:fill="FFFFFF"/>
        </w:rPr>
      </w:pPr>
      <w:ins w:id="258" w:author="Mansoor, Feroz" w:date="2018-05-27T12:48:00Z">
        <w:del w:id="259" w:author="Feroz Mansoor" w:date="2018-05-27T19:36:00Z">
          <w:r w:rsidDel="00ED5417">
            <w:rPr>
              <w:rFonts w:ascii="Arial" w:hAnsi="Arial" w:cs="Arial"/>
              <w:color w:val="0E2034"/>
              <w:shd w:val="clear" w:color="auto" w:fill="FFFFFF"/>
            </w:rPr>
            <w:delText xml:space="preserve">output </w:delText>
          </w:r>
        </w:del>
      </w:ins>
      <w:ins w:id="260" w:author="Mansoor, Feroz" w:date="2018-05-27T12:44:00Z">
        <w:del w:id="261" w:author="Feroz Mansoor" w:date="2018-05-27T19:37:00Z">
          <w:r w:rsidDel="00ED5417">
            <w:rPr>
              <w:rFonts w:ascii="Arial" w:hAnsi="Arial" w:cs="Arial"/>
              <w:color w:val="0E2034"/>
              <w:shd w:val="clear" w:color="auto" w:fill="FFFFFF"/>
            </w:rPr>
            <w:delText>classif</w:delText>
          </w:r>
        </w:del>
        <w:del w:id="262" w:author="Feroz Mansoor" w:date="2018-05-27T19:36:00Z">
          <w:r w:rsidDel="00ED5417">
            <w:rPr>
              <w:rFonts w:ascii="Arial" w:hAnsi="Arial" w:cs="Arial"/>
              <w:color w:val="0E2034"/>
              <w:shd w:val="clear" w:color="auto" w:fill="FFFFFF"/>
            </w:rPr>
            <w:delText xml:space="preserve">ication </w:delText>
          </w:r>
        </w:del>
      </w:ins>
      <w:ins w:id="263" w:author="Mansoor, Feroz" w:date="2018-05-27T12:48:00Z">
        <w:del w:id="264" w:author="Feroz Mansoor" w:date="2018-05-27T19:36:00Z">
          <w:r w:rsidDel="00ED5417">
            <w:rPr>
              <w:rFonts w:ascii="Arial" w:hAnsi="Arial" w:cs="Arial"/>
              <w:color w:val="0E2034"/>
              <w:shd w:val="clear" w:color="auto" w:fill="FFFFFF"/>
            </w:rPr>
            <w:delText>of the</w:delText>
          </w:r>
        </w:del>
      </w:ins>
      <w:ins w:id="265" w:author="Mansoor, Feroz" w:date="2018-05-27T12:45:00Z">
        <w:del w:id="266" w:author="Feroz Mansoor" w:date="2018-05-27T19:36:00Z">
          <w:r w:rsidDel="00ED5417">
            <w:rPr>
              <w:rFonts w:ascii="Arial" w:hAnsi="Arial" w:cs="Arial"/>
              <w:color w:val="0E2034"/>
              <w:shd w:val="clear" w:color="auto" w:fill="FFFFFF"/>
            </w:rPr>
            <w:delText xml:space="preserve"> new image</w:delText>
          </w:r>
        </w:del>
      </w:ins>
      <w:ins w:id="267" w:author="Mansoor, Feroz" w:date="2018-05-27T12:48:00Z">
        <w:del w:id="268" w:author="Feroz Mansoor" w:date="2018-05-27T19:36:00Z">
          <w:r w:rsidDel="00ED5417">
            <w:rPr>
              <w:rFonts w:ascii="Arial" w:hAnsi="Arial" w:cs="Arial"/>
              <w:color w:val="0E2034"/>
              <w:shd w:val="clear" w:color="auto" w:fill="FFFFFF"/>
            </w:rPr>
            <w:delText>.</w:delText>
          </w:r>
        </w:del>
      </w:ins>
    </w:p>
    <w:p w14:paraId="167D0018" w14:textId="1D19891C" w:rsidR="00CD3E30" w:rsidRDefault="00F80198" w:rsidP="00AA7D78">
      <w:pPr>
        <w:rPr>
          <w:rFonts w:ascii="Arial" w:hAnsi="Arial" w:cs="Arial"/>
          <w:color w:val="0E2034"/>
          <w:shd w:val="clear" w:color="auto" w:fill="FFFFFF"/>
        </w:rPr>
      </w:pPr>
      <w:del w:id="269" w:author="David Roberts" w:date="2018-05-17T10:52:00Z">
        <w:r w:rsidDel="00356BE7">
          <w:rPr>
            <w:rFonts w:ascii="Arial" w:hAnsi="Arial" w:cs="Arial"/>
            <w:color w:val="0E2034"/>
            <w:shd w:val="clear" w:color="auto" w:fill="FFFFFF"/>
          </w:rPr>
          <w:delText xml:space="preserve">(9) </w:delText>
        </w:r>
      </w:del>
      <w:r w:rsidR="00CD3E30">
        <w:rPr>
          <w:rFonts w:ascii="Arial" w:hAnsi="Arial" w:cs="Arial"/>
          <w:color w:val="0E2034"/>
          <w:shd w:val="clear" w:color="auto" w:fill="FFFFFF"/>
        </w:rPr>
        <w:t>To allo</w:t>
      </w:r>
      <w:r w:rsidR="00BD1130">
        <w:rPr>
          <w:rFonts w:ascii="Arial" w:hAnsi="Arial" w:cs="Arial"/>
          <w:color w:val="0E2034"/>
          <w:shd w:val="clear" w:color="auto" w:fill="FFFFFF"/>
        </w:rPr>
        <w:t>w the visual recognition model 2</w:t>
      </w:r>
      <w:r w:rsidR="00CD3E30">
        <w:rPr>
          <w:rFonts w:ascii="Arial" w:hAnsi="Arial" w:cs="Arial"/>
          <w:color w:val="0E2034"/>
          <w:shd w:val="clear" w:color="auto" w:fill="FFFFFF"/>
        </w:rPr>
        <w:t xml:space="preserve">07 </w:t>
      </w:r>
      <w:r w:rsidR="00CD3E30" w:rsidRPr="00CD3E30">
        <w:rPr>
          <w:rFonts w:ascii="Arial" w:hAnsi="Arial" w:cs="Arial"/>
          <w:color w:val="0E2034"/>
          <w:shd w:val="clear" w:color="auto" w:fill="FFFFFF"/>
        </w:rPr>
        <w:t xml:space="preserve">to be used to effectively classify </w:t>
      </w:r>
      <w:r w:rsidR="00CD3E30">
        <w:rPr>
          <w:rFonts w:ascii="Arial" w:hAnsi="Arial" w:cs="Arial"/>
          <w:color w:val="0E2034"/>
          <w:shd w:val="clear" w:color="auto" w:fill="FFFFFF"/>
        </w:rPr>
        <w:t>p</w:t>
      </w:r>
      <w:r w:rsidR="00BD1130">
        <w:rPr>
          <w:rFonts w:ascii="Arial" w:hAnsi="Arial" w:cs="Arial"/>
          <w:color w:val="0E2034"/>
          <w:shd w:val="clear" w:color="auto" w:fill="FFFFFF"/>
        </w:rPr>
        <w:t xml:space="preserve">unch input images, the </w:t>
      </w:r>
      <w:proofErr w:type="gramStart"/>
      <w:r w:rsidR="00BD1130">
        <w:rPr>
          <w:rFonts w:ascii="Arial" w:hAnsi="Arial" w:cs="Arial"/>
          <w:color w:val="0E2034"/>
          <w:shd w:val="clear" w:color="auto" w:fill="FFFFFF"/>
        </w:rPr>
        <w:t>system  200</w:t>
      </w:r>
      <w:proofErr w:type="gramEnd"/>
      <w:r w:rsidR="00CD3E30">
        <w:rPr>
          <w:rFonts w:ascii="Arial" w:hAnsi="Arial" w:cs="Arial"/>
          <w:color w:val="0E2034"/>
          <w:shd w:val="clear" w:color="auto" w:fill="FFFFFF"/>
        </w:rPr>
        <w:t xml:space="preserve"> include</w:t>
      </w:r>
      <w:r w:rsidR="00BD1130">
        <w:rPr>
          <w:rFonts w:ascii="Arial" w:hAnsi="Arial" w:cs="Arial"/>
          <w:color w:val="0E2034"/>
          <w:shd w:val="clear" w:color="auto" w:fill="FFFFFF"/>
        </w:rPr>
        <w:t>s a training engine 206 that receives training data 2</w:t>
      </w:r>
      <w:r w:rsidR="00CD3E30">
        <w:rPr>
          <w:rFonts w:ascii="Arial" w:hAnsi="Arial" w:cs="Arial"/>
          <w:color w:val="0E2034"/>
          <w:shd w:val="clear" w:color="auto" w:fill="FFFFFF"/>
        </w:rPr>
        <w:t>04</w:t>
      </w:r>
      <w:ins w:id="270" w:author="David Roberts" w:date="2018-05-17T10:53:00Z">
        <w:r w:rsidR="00356BE7">
          <w:rPr>
            <w:rFonts w:ascii="Arial" w:hAnsi="Arial" w:cs="Arial"/>
            <w:color w:val="0E2034"/>
            <w:shd w:val="clear" w:color="auto" w:fill="FFFFFF"/>
          </w:rPr>
          <w:t>. The training engine 206</w:t>
        </w:r>
      </w:ins>
      <w:ins w:id="271" w:author="Mansoor, Feroz" w:date="2018-05-27T12:43:00Z">
        <w:r w:rsidR="00046BE1">
          <w:rPr>
            <w:rFonts w:ascii="Arial" w:hAnsi="Arial" w:cs="Arial"/>
            <w:color w:val="0E2034"/>
            <w:shd w:val="clear" w:color="auto" w:fill="FFFFFF"/>
          </w:rPr>
          <w:t xml:space="preserve"> </w:t>
        </w:r>
      </w:ins>
      <w:del w:id="272" w:author="David Roberts" w:date="2018-05-17T10:53:00Z">
        <w:r w:rsidR="00CD3E30" w:rsidRPr="00CD3E30" w:rsidDel="00356BE7">
          <w:rPr>
            <w:rFonts w:ascii="Arial" w:hAnsi="Arial" w:cs="Arial"/>
            <w:color w:val="0E2034"/>
            <w:shd w:val="clear" w:color="auto" w:fill="FFFFFF"/>
          </w:rPr>
          <w:delText xml:space="preserve"> and </w:delText>
        </w:r>
      </w:del>
      <w:r w:rsidR="00CD3E30" w:rsidRPr="00CD3E30">
        <w:rPr>
          <w:rFonts w:ascii="Arial" w:hAnsi="Arial" w:cs="Arial"/>
          <w:color w:val="0E2034"/>
          <w:shd w:val="clear" w:color="auto" w:fill="FFFFFF"/>
        </w:rPr>
        <w:t xml:space="preserve">uses the training </w:t>
      </w:r>
      <w:r w:rsidR="00BD1130">
        <w:rPr>
          <w:rFonts w:ascii="Arial" w:hAnsi="Arial" w:cs="Arial"/>
          <w:color w:val="0E2034"/>
          <w:shd w:val="clear" w:color="auto" w:fill="FFFFFF"/>
        </w:rPr>
        <w:t>data 2</w:t>
      </w:r>
      <w:r w:rsidR="00CD3E30">
        <w:rPr>
          <w:rFonts w:ascii="Arial" w:hAnsi="Arial" w:cs="Arial"/>
          <w:color w:val="0E2034"/>
          <w:shd w:val="clear" w:color="auto" w:fill="FFFFFF"/>
        </w:rPr>
        <w:t>04 to generate the classification</w:t>
      </w:r>
      <w:r w:rsidR="00CD3E30" w:rsidRPr="00CD3E30">
        <w:rPr>
          <w:rFonts w:ascii="Arial" w:hAnsi="Arial" w:cs="Arial"/>
          <w:color w:val="0E2034"/>
          <w:shd w:val="clear" w:color="auto" w:fill="FFFFFF"/>
        </w:rPr>
        <w:t xml:space="preserve"> embedding</w:t>
      </w:r>
      <w:del w:id="273" w:author="David Roberts" w:date="2018-05-17T10:54:00Z">
        <w:r w:rsidR="00BD4435" w:rsidDel="00356BE7">
          <w:rPr>
            <w:rFonts w:ascii="Arial" w:hAnsi="Arial" w:cs="Arial"/>
            <w:color w:val="0E2034"/>
            <w:shd w:val="clear" w:color="auto" w:fill="FFFFFF"/>
          </w:rPr>
          <w:delText>’</w:delText>
        </w:r>
      </w:del>
      <w:r w:rsidR="00CD3E30" w:rsidRPr="00CD3E30">
        <w:rPr>
          <w:rFonts w:ascii="Arial" w:hAnsi="Arial" w:cs="Arial"/>
          <w:color w:val="0E2034"/>
          <w:shd w:val="clear" w:color="auto" w:fill="FFFFFF"/>
        </w:rPr>
        <w:t>s of t</w:t>
      </w:r>
      <w:r w:rsidR="00CD3E30">
        <w:rPr>
          <w:rFonts w:ascii="Arial" w:hAnsi="Arial" w:cs="Arial"/>
          <w:color w:val="0E2034"/>
          <w:shd w:val="clear" w:color="auto" w:fill="FFFFFF"/>
        </w:rPr>
        <w:t>he punch classification</w:t>
      </w:r>
      <w:r w:rsidR="00CD3E30" w:rsidRPr="00CD3E30">
        <w:rPr>
          <w:rFonts w:ascii="Arial" w:hAnsi="Arial" w:cs="Arial"/>
          <w:color w:val="0E2034"/>
          <w:shd w:val="clear" w:color="auto" w:fill="FFFFFF"/>
        </w:rPr>
        <w:t xml:space="preserve"> categories and to train</w:t>
      </w:r>
      <w:r w:rsidR="00BD1130">
        <w:rPr>
          <w:rFonts w:ascii="Arial" w:hAnsi="Arial" w:cs="Arial"/>
          <w:color w:val="0E2034"/>
          <w:shd w:val="clear" w:color="auto" w:fill="FFFFFF"/>
        </w:rPr>
        <w:t xml:space="preserve"> the machine learning model 2</w:t>
      </w:r>
      <w:r w:rsidR="00CD3E30">
        <w:rPr>
          <w:rFonts w:ascii="Arial" w:hAnsi="Arial" w:cs="Arial"/>
          <w:color w:val="0E2034"/>
          <w:shd w:val="clear" w:color="auto" w:fill="FFFFFF"/>
        </w:rPr>
        <w:t>07.</w:t>
      </w:r>
    </w:p>
    <w:p w14:paraId="54795256" w14:textId="77777777" w:rsidR="00C2280B" w:rsidRDefault="00356BE7" w:rsidP="00AA7D78">
      <w:pPr>
        <w:rPr>
          <w:rFonts w:ascii="Arial" w:hAnsi="Arial" w:cs="Arial"/>
          <w:color w:val="0E2034"/>
          <w:shd w:val="clear" w:color="auto" w:fill="FFFFFF"/>
        </w:rPr>
      </w:pPr>
      <w:ins w:id="274" w:author="David Roberts" w:date="2018-05-17T10:54:00Z">
        <w:r>
          <w:rPr>
            <w:rFonts w:ascii="Arial" w:hAnsi="Arial" w:cs="Arial"/>
            <w:color w:val="0E2034"/>
            <w:shd w:val="clear" w:color="auto" w:fill="FFFFFF"/>
          </w:rPr>
          <w:t>In some examples</w:t>
        </w:r>
      </w:ins>
      <w:del w:id="275" w:author="David Roberts" w:date="2018-05-17T10:54:00Z">
        <w:r w:rsidR="00F80198" w:rsidDel="00356BE7">
          <w:rPr>
            <w:rFonts w:ascii="Arial" w:hAnsi="Arial" w:cs="Arial"/>
            <w:color w:val="0E2034"/>
            <w:shd w:val="clear" w:color="auto" w:fill="FFFFFF"/>
          </w:rPr>
          <w:delText xml:space="preserve">(10) </w:delText>
        </w:r>
        <w:r w:rsidR="00C2280B" w:rsidRPr="00C2280B" w:rsidDel="00356BE7">
          <w:rPr>
            <w:rFonts w:ascii="Arial" w:hAnsi="Arial" w:cs="Arial"/>
            <w:color w:val="0E2034"/>
            <w:shd w:val="clear" w:color="auto" w:fill="FFFFFF"/>
          </w:rPr>
          <w:delText>Ge</w:delText>
        </w:r>
        <w:r w:rsidR="00BD1130" w:rsidDel="00356BE7">
          <w:rPr>
            <w:rFonts w:ascii="Arial" w:hAnsi="Arial" w:cs="Arial"/>
            <w:color w:val="0E2034"/>
            <w:shd w:val="clear" w:color="auto" w:fill="FFFFFF"/>
          </w:rPr>
          <w:delText>nerally</w:delText>
        </w:r>
      </w:del>
      <w:r w:rsidR="00BD1130">
        <w:rPr>
          <w:rFonts w:ascii="Arial" w:hAnsi="Arial" w:cs="Arial"/>
          <w:color w:val="0E2034"/>
          <w:shd w:val="clear" w:color="auto" w:fill="FFFFFF"/>
        </w:rPr>
        <w:t>, the training engine 2</w:t>
      </w:r>
      <w:r w:rsidR="00C2280B">
        <w:rPr>
          <w:rFonts w:ascii="Arial" w:hAnsi="Arial" w:cs="Arial"/>
          <w:color w:val="0E2034"/>
          <w:shd w:val="clear" w:color="auto" w:fill="FFFFFF"/>
        </w:rPr>
        <w:t>06 generates the classification</w:t>
      </w:r>
      <w:r w:rsidR="00C2280B" w:rsidRPr="00C2280B">
        <w:rPr>
          <w:rFonts w:ascii="Arial" w:hAnsi="Arial" w:cs="Arial"/>
          <w:color w:val="0E2034"/>
          <w:shd w:val="clear" w:color="auto" w:fill="FFFFFF"/>
        </w:rPr>
        <w:t xml:space="preserve"> embedding</w:t>
      </w:r>
      <w:del w:id="276" w:author="David Roberts" w:date="2018-05-17T10:54: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such that a distance in the emb</w:t>
      </w:r>
      <w:r w:rsidR="00C2280B">
        <w:rPr>
          <w:rFonts w:ascii="Arial" w:hAnsi="Arial" w:cs="Arial"/>
          <w:color w:val="0E2034"/>
          <w:shd w:val="clear" w:color="auto" w:fill="FFFFFF"/>
        </w:rPr>
        <w:t>edding space between the classification</w:t>
      </w:r>
      <w:r w:rsidR="00C2280B" w:rsidRPr="00C2280B">
        <w:rPr>
          <w:rFonts w:ascii="Arial" w:hAnsi="Arial" w:cs="Arial"/>
          <w:color w:val="0E2034"/>
          <w:shd w:val="clear" w:color="auto" w:fill="FFFFFF"/>
        </w:rPr>
        <w:t xml:space="preserve"> embedding</w:t>
      </w:r>
      <w:del w:id="277" w:author="David Roberts" w:date="2018-05-17T10:54: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for any two object categories reflects a degree of visual co-occurrence of the two object categories in images</w:t>
      </w:r>
      <w:ins w:id="278" w:author="David Roberts" w:date="2018-05-17T10:54:00Z">
        <w:r>
          <w:rPr>
            <w:rFonts w:ascii="Arial" w:hAnsi="Arial" w:cs="Arial"/>
            <w:color w:val="0E2034"/>
            <w:shd w:val="clear" w:color="auto" w:fill="FFFFFF"/>
          </w:rPr>
          <w:t>. The training engine 206</w:t>
        </w:r>
      </w:ins>
      <w:del w:id="279" w:author="David Roberts" w:date="2018-05-17T10:55:00Z">
        <w:r w:rsidR="00C2280B" w:rsidRPr="00C2280B" w:rsidDel="00356BE7">
          <w:rPr>
            <w:rFonts w:ascii="Arial" w:hAnsi="Arial" w:cs="Arial"/>
            <w:color w:val="0E2034"/>
            <w:shd w:val="clear" w:color="auto" w:fill="FFFFFF"/>
          </w:rPr>
          <w:delText xml:space="preserve"> and</w:delText>
        </w:r>
      </w:del>
      <w:r w:rsidR="00C2280B" w:rsidRPr="00C2280B">
        <w:rPr>
          <w:rFonts w:ascii="Arial" w:hAnsi="Arial" w:cs="Arial"/>
          <w:color w:val="0E2034"/>
          <w:shd w:val="clear" w:color="auto" w:fill="FFFFFF"/>
        </w:rPr>
        <w:t xml:space="preserve"> then uses the generated embedding</w:t>
      </w:r>
      <w:del w:id="280" w:author="David Roberts" w:date="2018-05-17T10:55: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to train</w:t>
      </w:r>
      <w:r w:rsidR="00BD1130">
        <w:rPr>
          <w:rFonts w:ascii="Arial" w:hAnsi="Arial" w:cs="Arial"/>
          <w:color w:val="0E2034"/>
          <w:shd w:val="clear" w:color="auto" w:fill="FFFFFF"/>
        </w:rPr>
        <w:t xml:space="preserve"> the machine learning model 2</w:t>
      </w:r>
      <w:r w:rsidR="00C2280B">
        <w:rPr>
          <w:rFonts w:ascii="Arial" w:hAnsi="Arial" w:cs="Arial"/>
          <w:color w:val="0E2034"/>
          <w:shd w:val="clear" w:color="auto" w:fill="FFFFFF"/>
        </w:rPr>
        <w:t>07</w:t>
      </w:r>
      <w:r w:rsidR="00BD4435">
        <w:rPr>
          <w:rFonts w:ascii="Arial" w:hAnsi="Arial" w:cs="Arial"/>
          <w:color w:val="0E2034"/>
          <w:shd w:val="clear" w:color="auto" w:fill="FFFFFF"/>
        </w:rPr>
        <w:t>. Generating punch classification</w:t>
      </w:r>
      <w:r w:rsidR="00C2280B" w:rsidRPr="00C2280B">
        <w:rPr>
          <w:rFonts w:ascii="Arial" w:hAnsi="Arial" w:cs="Arial"/>
          <w:color w:val="0E2034"/>
          <w:shd w:val="clear" w:color="auto" w:fill="FFFFFF"/>
        </w:rPr>
        <w:t xml:space="preserve"> embedding</w:t>
      </w:r>
      <w:del w:id="281" w:author="David Roberts" w:date="2018-05-17T10:56:00Z">
        <w:r w:rsidR="00BD4435" w:rsidDel="00356BE7">
          <w:rPr>
            <w:rFonts w:ascii="Arial" w:hAnsi="Arial" w:cs="Arial"/>
            <w:color w:val="0E2034"/>
            <w:shd w:val="clear" w:color="auto" w:fill="FFFFFF"/>
          </w:rPr>
          <w:delText>’</w:delText>
        </w:r>
      </w:del>
      <w:r w:rsidR="00C2280B" w:rsidRPr="00C2280B">
        <w:rPr>
          <w:rFonts w:ascii="Arial" w:hAnsi="Arial" w:cs="Arial"/>
          <w:color w:val="0E2034"/>
          <w:shd w:val="clear" w:color="auto" w:fill="FFFFFF"/>
        </w:rPr>
        <w:t>s and training a machine learning model is described in more detail below with r</w:t>
      </w:r>
      <w:r w:rsidR="00BD4435">
        <w:rPr>
          <w:rFonts w:ascii="Arial" w:hAnsi="Arial" w:cs="Arial"/>
          <w:color w:val="0E2034"/>
          <w:shd w:val="clear" w:color="auto" w:fill="FFFFFF"/>
        </w:rPr>
        <w:t>eference to FIG. 3</w:t>
      </w:r>
      <w:r w:rsidR="00C2280B" w:rsidRPr="00C2280B">
        <w:rPr>
          <w:rFonts w:ascii="Arial" w:hAnsi="Arial" w:cs="Arial"/>
          <w:color w:val="0E2034"/>
          <w:shd w:val="clear" w:color="auto" w:fill="FFFFFF"/>
        </w:rPr>
        <w:t>. </w:t>
      </w:r>
    </w:p>
    <w:p w14:paraId="4D58A13B" w14:textId="739E14D3" w:rsidR="00A95D1C" w:rsidRDefault="00F80198" w:rsidP="00AA7D78">
      <w:pPr>
        <w:rPr>
          <w:rFonts w:ascii="Arial" w:hAnsi="Arial" w:cs="Arial"/>
          <w:color w:val="0E2034"/>
          <w:shd w:val="clear" w:color="auto" w:fill="FFFFFF"/>
        </w:rPr>
      </w:pPr>
      <w:del w:id="282" w:author="David Roberts" w:date="2018-05-17T10:56:00Z">
        <w:r w:rsidDel="00356BE7">
          <w:rPr>
            <w:rFonts w:ascii="Arial" w:hAnsi="Arial" w:cs="Arial"/>
            <w:color w:val="0E2034"/>
            <w:shd w:val="clear" w:color="auto" w:fill="FFFFFF"/>
          </w:rPr>
          <w:delText xml:space="preserve">(11) </w:delText>
        </w:r>
      </w:del>
      <w:r w:rsidR="00A95D1C" w:rsidRPr="00A95D1C">
        <w:rPr>
          <w:rFonts w:ascii="Arial" w:hAnsi="Arial" w:cs="Arial"/>
          <w:color w:val="0E2034"/>
          <w:shd w:val="clear" w:color="auto" w:fill="FFFFFF"/>
        </w:rPr>
        <w:t>FIG. 3 is a flow</w:t>
      </w:r>
      <w:r w:rsidR="00220AA7">
        <w:rPr>
          <w:rFonts w:ascii="Arial" w:hAnsi="Arial" w:cs="Arial"/>
          <w:color w:val="0E2034"/>
          <w:shd w:val="clear" w:color="auto" w:fill="FFFFFF"/>
        </w:rPr>
        <w:t xml:space="preserve"> diagram of an example process</w:t>
      </w:r>
      <w:r w:rsidR="00BD1130">
        <w:rPr>
          <w:rFonts w:ascii="Arial" w:hAnsi="Arial" w:cs="Arial"/>
          <w:color w:val="0E2034"/>
          <w:shd w:val="clear" w:color="auto" w:fill="FFFFFF"/>
        </w:rPr>
        <w:t xml:space="preserve"> 3</w:t>
      </w:r>
      <w:r w:rsidR="00A95D1C" w:rsidRPr="00A95D1C">
        <w:rPr>
          <w:rFonts w:ascii="Arial" w:hAnsi="Arial" w:cs="Arial"/>
          <w:color w:val="0E2034"/>
          <w:shd w:val="clear" w:color="auto" w:fill="FFFFFF"/>
        </w:rPr>
        <w:t>00 for training a</w:t>
      </w:r>
      <w:r w:rsidR="00A95D1C">
        <w:rPr>
          <w:rFonts w:ascii="Arial" w:hAnsi="Arial" w:cs="Arial"/>
          <w:color w:val="0E2034"/>
          <w:shd w:val="clear" w:color="auto" w:fill="FFFFFF"/>
        </w:rPr>
        <w:t>n</w:t>
      </w:r>
      <w:r w:rsidR="00A95D1C" w:rsidRPr="00A95D1C">
        <w:rPr>
          <w:rFonts w:ascii="Arial" w:hAnsi="Arial" w:cs="Arial"/>
          <w:color w:val="0E2034"/>
          <w:shd w:val="clear" w:color="auto" w:fill="FFFFFF"/>
        </w:rPr>
        <w:t xml:space="preserve"> </w:t>
      </w:r>
      <w:r w:rsidR="00A95D1C">
        <w:rPr>
          <w:rFonts w:ascii="Arial" w:hAnsi="Arial" w:cs="Arial"/>
          <w:color w:val="0E2034"/>
          <w:shd w:val="clear" w:color="auto" w:fill="FFFFFF"/>
        </w:rPr>
        <w:t xml:space="preserve">image from a live video </w:t>
      </w:r>
      <w:proofErr w:type="gramStart"/>
      <w:r w:rsidR="00A95D1C">
        <w:rPr>
          <w:rFonts w:ascii="Arial" w:hAnsi="Arial" w:cs="Arial"/>
          <w:color w:val="0E2034"/>
          <w:shd w:val="clear" w:color="auto" w:fill="FFFFFF"/>
        </w:rPr>
        <w:t xml:space="preserve">feed </w:t>
      </w:r>
      <w:r w:rsidR="00A95D1C" w:rsidRPr="00A95D1C">
        <w:rPr>
          <w:rFonts w:ascii="Arial" w:hAnsi="Arial" w:cs="Arial"/>
          <w:color w:val="0E2034"/>
          <w:shd w:val="clear" w:color="auto" w:fill="FFFFFF"/>
        </w:rPr>
        <w:t xml:space="preserve"> to</w:t>
      </w:r>
      <w:proofErr w:type="gramEnd"/>
      <w:r w:rsidR="00A95D1C" w:rsidRPr="00A95D1C">
        <w:rPr>
          <w:rFonts w:ascii="Arial" w:hAnsi="Arial" w:cs="Arial"/>
          <w:color w:val="0E2034"/>
          <w:shd w:val="clear" w:color="auto" w:fill="FFFFFF"/>
        </w:rPr>
        <w:t xml:space="preserve"> classify images</w:t>
      </w:r>
      <w:ins w:id="283" w:author="Feroz Mansoor" w:date="2018-05-27T19:56:00Z">
        <w:r w:rsidR="009624A6">
          <w:rPr>
            <w:rFonts w:ascii="Arial" w:hAnsi="Arial" w:cs="Arial"/>
            <w:color w:val="0E2034"/>
            <w:shd w:val="clear" w:color="auto" w:fill="FFFFFF"/>
          </w:rPr>
          <w:t xml:space="preserve"> </w:t>
        </w:r>
      </w:ins>
      <w:ins w:id="284" w:author="Mansoor, Feroz" w:date="2018-05-31T11:32:00Z">
        <w:r w:rsidR="00CB0D9F">
          <w:rPr>
            <w:rFonts w:ascii="Arial" w:hAnsi="Arial" w:cs="Arial"/>
            <w:color w:val="0E2034"/>
            <w:shd w:val="clear" w:color="auto" w:fill="FFFFFF"/>
          </w:rPr>
          <w:t>200.</w:t>
        </w:r>
      </w:ins>
      <w:ins w:id="285" w:author="Feroz Mansoor" w:date="2018-05-27T19:56:00Z">
        <w:del w:id="286" w:author="Mansoor, Feroz" w:date="2018-05-31T11:32:00Z">
          <w:r w:rsidR="009624A6" w:rsidDel="00CB0D9F">
            <w:rPr>
              <w:rFonts w:ascii="Arial" w:hAnsi="Arial" w:cs="Arial"/>
              <w:color w:val="0E2034"/>
              <w:shd w:val="clear" w:color="auto" w:fill="FFFFFF"/>
            </w:rPr>
            <w:delText>(506).</w:delText>
          </w:r>
        </w:del>
      </w:ins>
      <w:del w:id="287" w:author="Feroz Mansoor" w:date="2018-05-27T19:56:00Z">
        <w:r w:rsidR="00A95D1C" w:rsidRPr="00A95D1C" w:rsidDel="009624A6">
          <w:rPr>
            <w:rFonts w:ascii="Arial" w:hAnsi="Arial" w:cs="Arial"/>
            <w:color w:val="0E2034"/>
            <w:shd w:val="clear" w:color="auto" w:fill="FFFFFF"/>
          </w:rPr>
          <w:delText>. </w:delText>
        </w:r>
      </w:del>
    </w:p>
    <w:p w14:paraId="5C2E352A" w14:textId="77777777" w:rsidR="0063088B" w:rsidRDefault="00F80198" w:rsidP="00AA7D78">
      <w:pPr>
        <w:rPr>
          <w:rFonts w:ascii="Arial" w:hAnsi="Arial" w:cs="Arial"/>
          <w:color w:val="0E2034"/>
          <w:sz w:val="18"/>
          <w:szCs w:val="18"/>
          <w:shd w:val="clear" w:color="auto" w:fill="FFFFFF"/>
        </w:rPr>
      </w:pPr>
      <w:del w:id="288" w:author="David Roberts" w:date="2018-05-17T10:57:00Z">
        <w:r w:rsidDel="00356BE7">
          <w:rPr>
            <w:rFonts w:ascii="Arial" w:hAnsi="Arial" w:cs="Arial"/>
            <w:color w:val="0E2034"/>
            <w:shd w:val="clear" w:color="auto" w:fill="FFFFFF"/>
          </w:rPr>
          <w:delText xml:space="preserve">(12) </w:delText>
        </w:r>
      </w:del>
      <w:r w:rsidR="0063088B" w:rsidRPr="00D45A73">
        <w:rPr>
          <w:rFonts w:ascii="Arial" w:hAnsi="Arial" w:cs="Arial"/>
          <w:color w:val="0E2034"/>
          <w:shd w:val="clear" w:color="auto" w:fill="FFFFFF"/>
        </w:rPr>
        <w:t xml:space="preserve">For the </w:t>
      </w:r>
      <w:r w:rsidR="00D45A73" w:rsidRPr="00D45A73">
        <w:rPr>
          <w:rFonts w:ascii="Arial" w:hAnsi="Arial" w:cs="Arial"/>
          <w:color w:val="0E2034"/>
          <w:shd w:val="clear" w:color="auto" w:fill="FFFFFF"/>
        </w:rPr>
        <w:t>purposes of clarity</w:t>
      </w:r>
      <w:r w:rsidR="00BD1130">
        <w:rPr>
          <w:rFonts w:ascii="Arial" w:hAnsi="Arial" w:cs="Arial"/>
          <w:color w:val="0E2034"/>
          <w:shd w:val="clear" w:color="auto" w:fill="FFFFFF"/>
        </w:rPr>
        <w:t>, the process 3</w:t>
      </w:r>
      <w:r w:rsidR="0063088B" w:rsidRPr="00D45A73">
        <w:rPr>
          <w:rFonts w:ascii="Arial" w:hAnsi="Arial" w:cs="Arial"/>
          <w:color w:val="0E2034"/>
          <w:shd w:val="clear" w:color="auto" w:fill="FFFFFF"/>
        </w:rPr>
        <w:t xml:space="preserve">00 will </w:t>
      </w:r>
      <w:proofErr w:type="gramStart"/>
      <w:r w:rsidR="0063088B" w:rsidRPr="00D45A73">
        <w:rPr>
          <w:rFonts w:ascii="Arial" w:hAnsi="Arial" w:cs="Arial"/>
          <w:color w:val="0E2034"/>
          <w:shd w:val="clear" w:color="auto" w:fill="FFFFFF"/>
        </w:rPr>
        <w:t>be described as being</w:t>
      </w:r>
      <w:proofErr w:type="gramEnd"/>
      <w:r w:rsidR="0063088B" w:rsidRPr="00D45A73">
        <w:rPr>
          <w:rFonts w:ascii="Arial" w:hAnsi="Arial" w:cs="Arial"/>
          <w:color w:val="0E2034"/>
          <w:shd w:val="clear" w:color="auto" w:fill="FFFFFF"/>
        </w:rPr>
        <w:t xml:space="preserve"> performed by a system of one or more computers located in one or more locations. For example, an image classification system, e.g., t</w:t>
      </w:r>
      <w:r w:rsidR="0009167F">
        <w:rPr>
          <w:rFonts w:ascii="Arial" w:hAnsi="Arial" w:cs="Arial"/>
          <w:color w:val="0E2034"/>
          <w:shd w:val="clear" w:color="auto" w:fill="FFFFFF"/>
        </w:rPr>
        <w:t>he image classification system 200 of FIG. 2</w:t>
      </w:r>
      <w:r w:rsidR="0063088B" w:rsidRPr="00D45A73">
        <w:rPr>
          <w:rFonts w:ascii="Arial" w:hAnsi="Arial" w:cs="Arial"/>
          <w:color w:val="0E2034"/>
          <w:shd w:val="clear" w:color="auto" w:fill="FFFFFF"/>
        </w:rPr>
        <w:t>, appropriately programmed in accordance with this specific</w:t>
      </w:r>
      <w:r w:rsidR="0009167F">
        <w:rPr>
          <w:rFonts w:ascii="Arial" w:hAnsi="Arial" w:cs="Arial"/>
          <w:color w:val="0E2034"/>
          <w:shd w:val="clear" w:color="auto" w:fill="FFFFFF"/>
        </w:rPr>
        <w:t>ation, can perform the process 3</w:t>
      </w:r>
      <w:r w:rsidR="0063088B" w:rsidRPr="00D45A73">
        <w:rPr>
          <w:rFonts w:ascii="Arial" w:hAnsi="Arial" w:cs="Arial"/>
          <w:color w:val="0E2034"/>
          <w:shd w:val="clear" w:color="auto" w:fill="FFFFFF"/>
        </w:rPr>
        <w:t>00</w:t>
      </w:r>
      <w:r w:rsidR="0063088B">
        <w:rPr>
          <w:rFonts w:ascii="Arial" w:hAnsi="Arial" w:cs="Arial"/>
          <w:color w:val="0E2034"/>
          <w:sz w:val="18"/>
          <w:szCs w:val="18"/>
          <w:shd w:val="clear" w:color="auto" w:fill="FFFFFF"/>
        </w:rPr>
        <w:t>. </w:t>
      </w:r>
    </w:p>
    <w:p w14:paraId="73BA7933" w14:textId="77777777" w:rsidR="00F169EE" w:rsidRPr="00F169EE" w:rsidRDefault="00F80198" w:rsidP="00AA7D78">
      <w:pPr>
        <w:rPr>
          <w:rFonts w:ascii="Arial" w:hAnsi="Arial" w:cs="Arial"/>
          <w:b/>
          <w:u w:val="single"/>
          <w:lang w:val="en-GB"/>
        </w:rPr>
      </w:pPr>
      <w:del w:id="289" w:author="David Roberts" w:date="2018-05-17T10:57:00Z">
        <w:r w:rsidDel="00356BE7">
          <w:rPr>
            <w:rFonts w:ascii="Arial" w:hAnsi="Arial" w:cs="Arial"/>
            <w:color w:val="0E2034"/>
            <w:shd w:val="clear" w:color="auto" w:fill="FFFFFF"/>
          </w:rPr>
          <w:delText>(13)</w:delText>
        </w:r>
      </w:del>
      <w:ins w:id="290" w:author="David Roberts" w:date="2018-05-17T10:57:00Z">
        <w:r w:rsidR="00356BE7">
          <w:rPr>
            <w:rFonts w:ascii="Arial" w:hAnsi="Arial" w:cs="Arial"/>
            <w:color w:val="0E2034"/>
            <w:shd w:val="clear" w:color="auto" w:fill="FFFFFF"/>
          </w:rPr>
          <w:t>In an example,</w:t>
        </w:r>
      </w:ins>
      <w:r>
        <w:rPr>
          <w:rFonts w:ascii="Arial" w:hAnsi="Arial" w:cs="Arial"/>
          <w:color w:val="0E2034"/>
          <w:shd w:val="clear" w:color="auto" w:fill="FFFFFF"/>
        </w:rPr>
        <w:t xml:space="preserve"> </w:t>
      </w:r>
      <w:del w:id="291" w:author="David Roberts" w:date="2018-05-17T10:57:00Z">
        <w:r w:rsidR="00F169EE" w:rsidRPr="00F169EE" w:rsidDel="00356BE7">
          <w:rPr>
            <w:rFonts w:ascii="Arial" w:hAnsi="Arial" w:cs="Arial"/>
            <w:color w:val="0E2034"/>
            <w:shd w:val="clear" w:color="auto" w:fill="FFFFFF"/>
          </w:rPr>
          <w:delText>T</w:delText>
        </w:r>
      </w:del>
      <w:ins w:id="292" w:author="David Roberts" w:date="2018-05-17T10:57:00Z">
        <w:r w:rsidR="00356BE7">
          <w:rPr>
            <w:rFonts w:ascii="Arial" w:hAnsi="Arial" w:cs="Arial"/>
            <w:color w:val="0E2034"/>
            <w:shd w:val="clear" w:color="auto" w:fill="FFFFFF"/>
          </w:rPr>
          <w:t>t</w:t>
        </w:r>
      </w:ins>
      <w:r w:rsidR="00F169EE" w:rsidRPr="00F169EE">
        <w:rPr>
          <w:rFonts w:ascii="Arial" w:hAnsi="Arial" w:cs="Arial"/>
          <w:color w:val="0E2034"/>
          <w:shd w:val="clear" w:color="auto" w:fill="FFFFFF"/>
        </w:rPr>
        <w:t>he method receives training data for training a visual recognition model to classify punch images into categories</w:t>
      </w:r>
      <w:r w:rsidR="007D5D0B">
        <w:rPr>
          <w:rFonts w:ascii="Arial" w:hAnsi="Arial" w:cs="Arial"/>
          <w:color w:val="0E2034"/>
          <w:shd w:val="clear" w:color="auto" w:fill="FFFFFF"/>
        </w:rPr>
        <w:t xml:space="preserve"> </w:t>
      </w:r>
      <w:del w:id="293" w:author="David Roberts" w:date="2018-05-17T10:58:00Z">
        <w:r w:rsidR="007D5D0B" w:rsidDel="00356BE7">
          <w:rPr>
            <w:rFonts w:ascii="Arial" w:hAnsi="Arial" w:cs="Arial"/>
            <w:color w:val="0E2034"/>
            <w:shd w:val="clear" w:color="auto" w:fill="FFFFFF"/>
          </w:rPr>
          <w:delText>(</w:delText>
        </w:r>
      </w:del>
      <w:r w:rsidR="00F169EE">
        <w:rPr>
          <w:rFonts w:ascii="Arial" w:hAnsi="Arial" w:cs="Arial"/>
          <w:color w:val="0E2034"/>
          <w:shd w:val="clear" w:color="auto" w:fill="FFFFFF"/>
        </w:rPr>
        <w:t>204</w:t>
      </w:r>
      <w:del w:id="294" w:author="David Roberts" w:date="2018-05-17T10:58:00Z">
        <w:r w:rsidR="00F169EE" w:rsidRPr="00F169EE" w:rsidDel="00356BE7">
          <w:rPr>
            <w:rFonts w:ascii="Arial" w:hAnsi="Arial" w:cs="Arial"/>
            <w:color w:val="0E2034"/>
            <w:shd w:val="clear" w:color="auto" w:fill="FFFFFF"/>
          </w:rPr>
          <w:delText>)</w:delText>
        </w:r>
      </w:del>
      <w:r w:rsidR="00F169EE" w:rsidRPr="00F169EE">
        <w:rPr>
          <w:rFonts w:ascii="Arial" w:hAnsi="Arial" w:cs="Arial"/>
          <w:color w:val="0E2034"/>
          <w:shd w:val="clear" w:color="auto" w:fill="FFFFFF"/>
        </w:rPr>
        <w:t>. </w:t>
      </w:r>
    </w:p>
    <w:p w14:paraId="06E2985C" w14:textId="77777777" w:rsidR="00FE1347" w:rsidRDefault="00F80198" w:rsidP="00AA7D78">
      <w:pPr>
        <w:rPr>
          <w:ins w:id="295" w:author="Mansoor, Feroz" w:date="2018-05-31T16:56:00Z"/>
          <w:rFonts w:ascii="Arial" w:hAnsi="Arial" w:cs="Arial"/>
          <w:color w:val="0E2034"/>
          <w:shd w:val="clear" w:color="auto" w:fill="FFFFFF"/>
        </w:rPr>
      </w:pPr>
      <w:del w:id="296" w:author="David Roberts" w:date="2018-05-17T10:58:00Z">
        <w:r w:rsidDel="00356BE7">
          <w:rPr>
            <w:rFonts w:ascii="Arial" w:hAnsi="Arial" w:cs="Arial"/>
            <w:color w:val="0E2034"/>
            <w:shd w:val="clear" w:color="auto" w:fill="FFFFFF"/>
          </w:rPr>
          <w:lastRenderedPageBreak/>
          <w:delText xml:space="preserve">(14) </w:delText>
        </w:r>
      </w:del>
      <w:r w:rsidR="00E14FF8" w:rsidRPr="00E14FF8">
        <w:rPr>
          <w:rFonts w:ascii="Arial" w:hAnsi="Arial" w:cs="Arial"/>
          <w:color w:val="0E2034"/>
          <w:shd w:val="clear" w:color="auto" w:fill="FFFFFF"/>
        </w:rPr>
        <w:t xml:space="preserve">As described above, </w:t>
      </w:r>
      <w:ins w:id="297" w:author="David Roberts" w:date="2018-05-17T10:58:00Z">
        <w:r w:rsidR="00356BE7">
          <w:rPr>
            <w:rFonts w:ascii="Arial" w:hAnsi="Arial" w:cs="Arial"/>
            <w:color w:val="0E2034"/>
            <w:shd w:val="clear" w:color="auto" w:fill="FFFFFF"/>
          </w:rPr>
          <w:t xml:space="preserve">in some examples </w:t>
        </w:r>
      </w:ins>
      <w:r w:rsidR="00E14FF8" w:rsidRPr="00E14FF8">
        <w:rPr>
          <w:rFonts w:ascii="Arial" w:hAnsi="Arial" w:cs="Arial"/>
          <w:color w:val="0E2034"/>
          <w:shd w:val="clear" w:color="auto" w:fill="FFFFFF"/>
        </w:rPr>
        <w:t xml:space="preserve">the method </w:t>
      </w:r>
      <w:ins w:id="298" w:author="David Roberts" w:date="2018-05-17T10:58:00Z">
        <w:r w:rsidR="00356BE7">
          <w:rPr>
            <w:rFonts w:ascii="Arial" w:hAnsi="Arial" w:cs="Arial"/>
            <w:color w:val="0E2034"/>
            <w:shd w:val="clear" w:color="auto" w:fill="FFFFFF"/>
          </w:rPr>
          <w:t>comprises</w:t>
        </w:r>
      </w:ins>
      <w:ins w:id="299" w:author="Mansoor, Feroz" w:date="2018-05-25T18:57:00Z">
        <w:r w:rsidR="00EC4B99">
          <w:rPr>
            <w:rFonts w:ascii="Arial" w:hAnsi="Arial" w:cs="Arial"/>
            <w:color w:val="0E2034"/>
            <w:shd w:val="clear" w:color="auto" w:fill="FFFFFF"/>
          </w:rPr>
          <w:t xml:space="preserve"> </w:t>
        </w:r>
      </w:ins>
      <w:del w:id="300" w:author="David Roberts" w:date="2018-05-17T10:58:00Z">
        <w:r w:rsidR="00E14FF8" w:rsidRPr="00E14FF8" w:rsidDel="00356BE7">
          <w:rPr>
            <w:rFonts w:ascii="Arial" w:hAnsi="Arial" w:cs="Arial"/>
            <w:color w:val="0E2034"/>
            <w:shd w:val="clear" w:color="auto" w:fill="FFFFFF"/>
          </w:rPr>
          <w:delText xml:space="preserve">is </w:delText>
        </w:r>
      </w:del>
      <w:r w:rsidR="00E14FF8" w:rsidRPr="00E14FF8">
        <w:rPr>
          <w:rFonts w:ascii="Arial" w:hAnsi="Arial" w:cs="Arial"/>
          <w:color w:val="0E2034"/>
          <w:shd w:val="clear" w:color="auto" w:fill="FFFFFF"/>
        </w:rPr>
        <w:t>a model (video processing and image classification system), e.g.</w:t>
      </w:r>
      <w:r w:rsidR="00CE42A9">
        <w:rPr>
          <w:rFonts w:ascii="Arial" w:hAnsi="Arial" w:cs="Arial"/>
          <w:color w:val="0E2034"/>
          <w:shd w:val="clear" w:color="auto" w:fill="FFFFFF"/>
        </w:rPr>
        <w:t xml:space="preserve"> </w:t>
      </w:r>
      <w:r w:rsidR="00E14FF8" w:rsidRPr="00E14FF8">
        <w:rPr>
          <w:rFonts w:ascii="Arial" w:hAnsi="Arial" w:cs="Arial"/>
          <w:color w:val="0E2034"/>
          <w:shd w:val="clear" w:color="auto" w:fill="FFFFFF"/>
        </w:rPr>
        <w:t>a deep learning neural network</w:t>
      </w:r>
      <w:ins w:id="301" w:author="Feroz Mansoor" w:date="2018-05-27T19:48:00Z">
        <w:r w:rsidR="009034BE">
          <w:rPr>
            <w:rFonts w:ascii="Arial" w:hAnsi="Arial" w:cs="Arial"/>
            <w:color w:val="0E2034"/>
            <w:shd w:val="clear" w:color="auto" w:fill="FFFFFF"/>
          </w:rPr>
          <w:t xml:space="preserve"> (103)</w:t>
        </w:r>
      </w:ins>
      <w:r w:rsidR="00E14FF8" w:rsidRPr="00E14FF8">
        <w:rPr>
          <w:rFonts w:ascii="Arial" w:hAnsi="Arial" w:cs="Arial"/>
          <w:color w:val="0E2034"/>
          <w:shd w:val="clear" w:color="auto" w:fill="FFFFFF"/>
        </w:rPr>
        <w:t>, that is configured to receive an input image and to process the input image to generate a predicted classification in an embedding space in accordance with values of the parameters of the model. </w:t>
      </w:r>
    </w:p>
    <w:p w14:paraId="53C89DC6" w14:textId="484E821E" w:rsidR="00E74E37" w:rsidRDefault="00FC2DAB" w:rsidP="00AA7D78">
      <w:pPr>
        <w:rPr>
          <w:rFonts w:ascii="Arial" w:hAnsi="Arial" w:cs="Arial"/>
          <w:color w:val="0E2034"/>
          <w:shd w:val="clear" w:color="auto" w:fill="FFFFFF"/>
        </w:rPr>
      </w:pPr>
      <w:ins w:id="302" w:author="Mansoor, Feroz" w:date="2018-05-27T13:12:00Z">
        <w:r>
          <w:rPr>
            <w:rFonts w:ascii="Arial" w:hAnsi="Arial" w:cs="Arial"/>
            <w:color w:val="0E2034"/>
            <w:shd w:val="clear" w:color="auto" w:fill="FFFFFF"/>
          </w:rPr>
          <w:t>Parameter</w:t>
        </w:r>
      </w:ins>
      <w:ins w:id="303" w:author="Mansoor, Feroz" w:date="2018-05-27T13:13:00Z">
        <w:r>
          <w:rPr>
            <w:rFonts w:ascii="Arial" w:hAnsi="Arial" w:cs="Arial"/>
            <w:color w:val="0E2034"/>
            <w:shd w:val="clear" w:color="auto" w:fill="FFFFFF"/>
          </w:rPr>
          <w:t xml:space="preserve">s can be defined as </w:t>
        </w:r>
        <w:r w:rsidR="004D33AC">
          <w:rPr>
            <w:rFonts w:ascii="Arial" w:hAnsi="Arial" w:cs="Arial"/>
            <w:color w:val="0E2034"/>
            <w:shd w:val="clear" w:color="auto" w:fill="FFFFFF"/>
          </w:rPr>
          <w:t xml:space="preserve">variables within the video processing and image classification system that are being used </w:t>
        </w:r>
      </w:ins>
      <w:ins w:id="304" w:author="Mansoor, Feroz" w:date="2018-05-27T13:14:00Z">
        <w:r w:rsidR="004D33AC">
          <w:rPr>
            <w:rFonts w:ascii="Arial" w:hAnsi="Arial" w:cs="Arial"/>
            <w:color w:val="0E2034"/>
            <w:shd w:val="clear" w:color="auto" w:fill="FFFFFF"/>
          </w:rPr>
          <w:t>to train the system.</w:t>
        </w:r>
      </w:ins>
    </w:p>
    <w:p w14:paraId="5259A5B2" w14:textId="77777777" w:rsidR="00262F54" w:rsidRDefault="00F80198" w:rsidP="00AA7D78">
      <w:pPr>
        <w:rPr>
          <w:rFonts w:ascii="Arial" w:hAnsi="Arial" w:cs="Arial"/>
          <w:color w:val="0E2034"/>
          <w:shd w:val="clear" w:color="auto" w:fill="FFFFFF"/>
        </w:rPr>
      </w:pPr>
      <w:del w:id="305" w:author="David Roberts" w:date="2018-05-17T10:59:00Z">
        <w:r w:rsidDel="00133F1E">
          <w:rPr>
            <w:rFonts w:ascii="Arial" w:hAnsi="Arial" w:cs="Arial"/>
            <w:color w:val="0E2034"/>
            <w:shd w:val="clear" w:color="auto" w:fill="FFFFFF"/>
          </w:rPr>
          <w:delText>(15)</w:delText>
        </w:r>
      </w:del>
      <w:ins w:id="306" w:author="David Roberts" w:date="2018-05-17T10:59:00Z">
        <w:r w:rsidR="00133F1E">
          <w:rPr>
            <w:rFonts w:ascii="Arial" w:hAnsi="Arial" w:cs="Arial"/>
            <w:color w:val="0E2034"/>
            <w:shd w:val="clear" w:color="auto" w:fill="FFFFFF"/>
          </w:rPr>
          <w:t>In some examples</w:t>
        </w:r>
      </w:ins>
      <w:r>
        <w:rPr>
          <w:rFonts w:ascii="Arial" w:hAnsi="Arial" w:cs="Arial"/>
          <w:color w:val="0E2034"/>
          <w:shd w:val="clear" w:color="auto" w:fill="FFFFFF"/>
        </w:rPr>
        <w:t xml:space="preserve"> </w:t>
      </w:r>
      <w:del w:id="307" w:author="David Roberts" w:date="2018-05-17T10:59:00Z">
        <w:r w:rsidR="00262F54" w:rsidRPr="00262F54" w:rsidDel="00133F1E">
          <w:rPr>
            <w:rFonts w:ascii="Arial" w:hAnsi="Arial" w:cs="Arial"/>
            <w:color w:val="0E2034"/>
            <w:shd w:val="clear" w:color="auto" w:fill="FFFFFF"/>
          </w:rPr>
          <w:delText>T</w:delText>
        </w:r>
      </w:del>
      <w:ins w:id="308" w:author="David Roberts" w:date="2018-05-17T10:59:00Z">
        <w:r w:rsidR="00133F1E">
          <w:rPr>
            <w:rFonts w:ascii="Arial" w:hAnsi="Arial" w:cs="Arial"/>
            <w:color w:val="0E2034"/>
            <w:shd w:val="clear" w:color="auto" w:fill="FFFFFF"/>
          </w:rPr>
          <w:t>t</w:t>
        </w:r>
      </w:ins>
      <w:r w:rsidR="00262F54" w:rsidRPr="00262F54">
        <w:rPr>
          <w:rFonts w:ascii="Arial" w:hAnsi="Arial" w:cs="Arial"/>
          <w:color w:val="0E2034"/>
          <w:shd w:val="clear" w:color="auto" w:fill="FFFFFF"/>
        </w:rPr>
        <w:t xml:space="preserve">he training data </w:t>
      </w:r>
      <w:del w:id="309" w:author="David Roberts" w:date="2018-05-17T10:59:00Z">
        <w:r w:rsidR="007D5D0B" w:rsidDel="00133F1E">
          <w:rPr>
            <w:rFonts w:ascii="Arial" w:hAnsi="Arial" w:cs="Arial"/>
            <w:color w:val="0E2034"/>
            <w:shd w:val="clear" w:color="auto" w:fill="FFFFFF"/>
          </w:rPr>
          <w:delText>(</w:delText>
        </w:r>
      </w:del>
      <w:r w:rsidR="007D5D0B">
        <w:rPr>
          <w:rFonts w:ascii="Arial" w:hAnsi="Arial" w:cs="Arial"/>
          <w:color w:val="0E2034"/>
          <w:shd w:val="clear" w:color="auto" w:fill="FFFFFF"/>
        </w:rPr>
        <w:t>204</w:t>
      </w:r>
      <w:del w:id="310" w:author="David Roberts" w:date="2018-05-17T10:59:00Z">
        <w:r w:rsidR="007D5D0B" w:rsidDel="00133F1E">
          <w:rPr>
            <w:rFonts w:ascii="Arial" w:hAnsi="Arial" w:cs="Arial"/>
            <w:color w:val="0E2034"/>
            <w:shd w:val="clear" w:color="auto" w:fill="FFFFFF"/>
          </w:rPr>
          <w:delText>)</w:delText>
        </w:r>
      </w:del>
      <w:r w:rsidR="007D5D0B">
        <w:rPr>
          <w:rFonts w:ascii="Arial" w:hAnsi="Arial" w:cs="Arial"/>
          <w:color w:val="0E2034"/>
          <w:shd w:val="clear" w:color="auto" w:fill="FFFFFF"/>
        </w:rPr>
        <w:t xml:space="preserve"> </w:t>
      </w:r>
      <w:r w:rsidR="00262F54" w:rsidRPr="00262F54">
        <w:rPr>
          <w:rFonts w:ascii="Arial" w:hAnsi="Arial" w:cs="Arial"/>
          <w:color w:val="0E2034"/>
          <w:shd w:val="clear" w:color="auto" w:fill="FFFFFF"/>
        </w:rPr>
        <w:t xml:space="preserve">includes multiple training images </w:t>
      </w:r>
      <w:r w:rsidR="00262F54">
        <w:rPr>
          <w:rFonts w:ascii="Arial" w:hAnsi="Arial" w:cs="Arial"/>
          <w:color w:val="0E2034"/>
          <w:shd w:val="clear" w:color="auto" w:fill="FFFFFF"/>
        </w:rPr>
        <w:t xml:space="preserve">of pre-defined classification </w:t>
      </w:r>
      <w:r w:rsidR="00262F54" w:rsidRPr="00262F54">
        <w:rPr>
          <w:rFonts w:ascii="Arial" w:hAnsi="Arial" w:cs="Arial"/>
          <w:color w:val="0E2034"/>
          <w:shd w:val="clear" w:color="auto" w:fill="FFFFFF"/>
        </w:rPr>
        <w:t xml:space="preserve">and respective label data for each of the training images. The label data for a given training image </w:t>
      </w:r>
      <w:ins w:id="311" w:author="David Roberts" w:date="2018-05-17T10:59:00Z">
        <w:r w:rsidR="00133F1E">
          <w:rPr>
            <w:rFonts w:ascii="Arial" w:hAnsi="Arial" w:cs="Arial"/>
            <w:color w:val="0E2034"/>
            <w:shd w:val="clear" w:color="auto" w:fill="FFFFFF"/>
          </w:rPr>
          <w:t xml:space="preserve">may </w:t>
        </w:r>
      </w:ins>
      <w:r w:rsidR="00262F54" w:rsidRPr="00262F54">
        <w:rPr>
          <w:rFonts w:ascii="Arial" w:hAnsi="Arial" w:cs="Arial"/>
          <w:color w:val="0E2034"/>
          <w:shd w:val="clear" w:color="auto" w:fill="FFFFFF"/>
        </w:rPr>
        <w:t>identif</w:t>
      </w:r>
      <w:ins w:id="312" w:author="David Roberts" w:date="2018-05-17T10:59:00Z">
        <w:r w:rsidR="00133F1E">
          <w:rPr>
            <w:rFonts w:ascii="Arial" w:hAnsi="Arial" w:cs="Arial"/>
            <w:color w:val="0E2034"/>
            <w:shd w:val="clear" w:color="auto" w:fill="FFFFFF"/>
          </w:rPr>
          <w:t>y</w:t>
        </w:r>
      </w:ins>
      <w:del w:id="313" w:author="David Roberts" w:date="2018-05-17T10:59:00Z">
        <w:r w:rsidR="00262F54" w:rsidRPr="00262F54" w:rsidDel="00133F1E">
          <w:rPr>
            <w:rFonts w:ascii="Arial" w:hAnsi="Arial" w:cs="Arial"/>
            <w:color w:val="0E2034"/>
            <w:shd w:val="clear" w:color="auto" w:fill="FFFFFF"/>
          </w:rPr>
          <w:delText>i</w:delText>
        </w:r>
        <w:r w:rsidR="00262F54" w:rsidDel="00133F1E">
          <w:rPr>
            <w:rFonts w:ascii="Arial" w:hAnsi="Arial" w:cs="Arial"/>
            <w:color w:val="0E2034"/>
            <w:shd w:val="clear" w:color="auto" w:fill="FFFFFF"/>
          </w:rPr>
          <w:delText>es</w:delText>
        </w:r>
      </w:del>
      <w:r w:rsidR="00262F54">
        <w:rPr>
          <w:rFonts w:ascii="Arial" w:hAnsi="Arial" w:cs="Arial"/>
          <w:color w:val="0E2034"/>
          <w:shd w:val="clear" w:color="auto" w:fill="FFFFFF"/>
        </w:rPr>
        <w:t xml:space="preserve"> one or more object classifications</w:t>
      </w:r>
      <w:r w:rsidR="00262F54" w:rsidRPr="00262F54">
        <w:rPr>
          <w:rFonts w:ascii="Arial" w:hAnsi="Arial" w:cs="Arial"/>
          <w:color w:val="0E2034"/>
          <w:shd w:val="clear" w:color="auto" w:fill="FFFFFF"/>
        </w:rPr>
        <w:t xml:space="preserve"> f</w:t>
      </w:r>
      <w:r w:rsidR="00262F54">
        <w:rPr>
          <w:rFonts w:ascii="Arial" w:hAnsi="Arial" w:cs="Arial"/>
          <w:color w:val="0E2034"/>
          <w:shd w:val="clear" w:color="auto" w:fill="FFFFFF"/>
        </w:rPr>
        <w:t xml:space="preserve">rom </w:t>
      </w:r>
      <w:ins w:id="314" w:author="David Roberts" w:date="2018-05-17T10:59:00Z">
        <w:r w:rsidR="00133F1E">
          <w:rPr>
            <w:rFonts w:ascii="Arial" w:hAnsi="Arial" w:cs="Arial"/>
            <w:color w:val="0E2034"/>
            <w:shd w:val="clear" w:color="auto" w:fill="FFFFFF"/>
          </w:rPr>
          <w:t>a</w:t>
        </w:r>
      </w:ins>
      <w:del w:id="315" w:author="David Roberts" w:date="2018-05-17T10:59:00Z">
        <w:r w:rsidR="00262F54" w:rsidDel="00133F1E">
          <w:rPr>
            <w:rFonts w:ascii="Arial" w:hAnsi="Arial" w:cs="Arial"/>
            <w:color w:val="0E2034"/>
            <w:shd w:val="clear" w:color="auto" w:fill="FFFFFF"/>
          </w:rPr>
          <w:delText>the</w:delText>
        </w:r>
      </w:del>
      <w:r w:rsidR="00262F54">
        <w:rPr>
          <w:rFonts w:ascii="Arial" w:hAnsi="Arial" w:cs="Arial"/>
          <w:color w:val="0E2034"/>
          <w:shd w:val="clear" w:color="auto" w:fill="FFFFFF"/>
        </w:rPr>
        <w:t xml:space="preserve"> set of object classif</w:t>
      </w:r>
      <w:r w:rsidR="0044507F">
        <w:rPr>
          <w:rFonts w:ascii="Arial" w:hAnsi="Arial" w:cs="Arial"/>
          <w:color w:val="0E2034"/>
          <w:shd w:val="clear" w:color="auto" w:fill="FFFFFF"/>
        </w:rPr>
        <w:t>i</w:t>
      </w:r>
      <w:r w:rsidR="00262F54">
        <w:rPr>
          <w:rFonts w:ascii="Arial" w:hAnsi="Arial" w:cs="Arial"/>
          <w:color w:val="0E2034"/>
          <w:shd w:val="clear" w:color="auto" w:fill="FFFFFF"/>
        </w:rPr>
        <w:t>cations</w:t>
      </w:r>
      <w:r w:rsidR="00262F54" w:rsidRPr="00262F54">
        <w:rPr>
          <w:rFonts w:ascii="Arial" w:hAnsi="Arial" w:cs="Arial"/>
          <w:color w:val="0E2034"/>
          <w:shd w:val="clear" w:color="auto" w:fill="FFFFFF"/>
        </w:rPr>
        <w:t xml:space="preserve"> to which one or more objects depicted in the training image belong. That is, the label data associates the training image with one or more of the object categories.</w:t>
      </w:r>
      <w:ins w:id="316" w:author="David Roberts" w:date="2018-05-17T11:00:00Z">
        <w:r w:rsidR="00133F1E">
          <w:rPr>
            <w:rFonts w:ascii="Arial" w:hAnsi="Arial" w:cs="Arial"/>
            <w:color w:val="0E2034"/>
            <w:shd w:val="clear" w:color="auto" w:fill="FFFFFF"/>
          </w:rPr>
          <w:t xml:space="preserve"> In an example</w:t>
        </w:r>
      </w:ins>
      <w:r w:rsidR="00262F54" w:rsidRPr="00262F54">
        <w:rPr>
          <w:rFonts w:ascii="Arial" w:hAnsi="Arial" w:cs="Arial"/>
          <w:color w:val="0E2034"/>
          <w:shd w:val="clear" w:color="auto" w:fill="FFFFFF"/>
        </w:rPr>
        <w:t> </w:t>
      </w:r>
      <w:del w:id="317" w:author="David Roberts" w:date="2018-05-17T11:00:00Z">
        <w:r w:rsidR="00262F54" w:rsidDel="00133F1E">
          <w:rPr>
            <w:rFonts w:ascii="Arial" w:hAnsi="Arial" w:cs="Arial"/>
            <w:color w:val="0E2034"/>
            <w:shd w:val="clear" w:color="auto" w:fill="FFFFFF"/>
          </w:rPr>
          <w:delText>T</w:delText>
        </w:r>
      </w:del>
      <w:ins w:id="318" w:author="David Roberts" w:date="2018-05-17T11:00:00Z">
        <w:r w:rsidR="00133F1E">
          <w:rPr>
            <w:rFonts w:ascii="Arial" w:hAnsi="Arial" w:cs="Arial"/>
            <w:color w:val="0E2034"/>
            <w:shd w:val="clear" w:color="auto" w:fill="FFFFFF"/>
          </w:rPr>
          <w:t>t</w:t>
        </w:r>
      </w:ins>
      <w:r w:rsidR="00262F54">
        <w:rPr>
          <w:rFonts w:ascii="Arial" w:hAnsi="Arial" w:cs="Arial"/>
          <w:color w:val="0E2034"/>
          <w:shd w:val="clear" w:color="auto" w:fill="FFFFFF"/>
        </w:rPr>
        <w:t>hese classifications are as follows:</w:t>
      </w:r>
    </w:p>
    <w:p w14:paraId="543685AA" w14:textId="77777777" w:rsidR="0044507F" w:rsidRDefault="0044507F" w:rsidP="0044507F">
      <w:pPr>
        <w:rPr>
          <w:rFonts w:ascii="Arial" w:hAnsi="Arial" w:cs="Arial"/>
          <w:color w:val="0E2034"/>
          <w:shd w:val="clear" w:color="auto" w:fill="FFFFFF"/>
        </w:rPr>
      </w:pPr>
      <w:r w:rsidRPr="00331739">
        <w:rPr>
          <w:rFonts w:ascii="Arial" w:hAnsi="Arial" w:cs="Arial"/>
          <w:color w:val="0E2034"/>
          <w:shd w:val="clear" w:color="auto" w:fill="FFFFFF"/>
        </w:rPr>
        <w:t>1) Jab –</w:t>
      </w:r>
      <w:r>
        <w:rPr>
          <w:rFonts w:ascii="Arial" w:hAnsi="Arial" w:cs="Arial"/>
          <w:color w:val="0E2034"/>
          <w:shd w:val="clear" w:color="auto" w:fill="FFFFFF"/>
        </w:rPr>
        <w:t>P</w:t>
      </w:r>
      <w:r w:rsidRPr="00331739">
        <w:rPr>
          <w:rFonts w:ascii="Arial" w:hAnsi="Arial" w:cs="Arial"/>
          <w:color w:val="0E2034"/>
          <w:shd w:val="clear" w:color="auto" w:fill="FFFFFF"/>
        </w:rPr>
        <w:t>unch that is throw</w:t>
      </w:r>
      <w:ins w:id="319" w:author="David Roberts" w:date="2018-05-17T11:00:00Z">
        <w:r w:rsidR="00133F1E">
          <w:rPr>
            <w:rFonts w:ascii="Arial" w:hAnsi="Arial" w:cs="Arial"/>
            <w:color w:val="0E2034"/>
            <w:shd w:val="clear" w:color="auto" w:fill="FFFFFF"/>
          </w:rPr>
          <w:t>n</w:t>
        </w:r>
      </w:ins>
      <w:r w:rsidRPr="00331739">
        <w:rPr>
          <w:rFonts w:ascii="Arial" w:hAnsi="Arial" w:cs="Arial"/>
          <w:color w:val="0E2034"/>
          <w:shd w:val="clear" w:color="auto" w:fill="FFFFFF"/>
        </w:rPr>
        <w:t xml:space="preserve"> with the lead hand from a stance positive. </w:t>
      </w:r>
    </w:p>
    <w:p w14:paraId="4AB2A918"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2) Cross – S</w:t>
      </w:r>
      <w:r w:rsidRPr="00331739">
        <w:rPr>
          <w:rFonts w:ascii="Arial" w:hAnsi="Arial" w:cs="Arial"/>
          <w:color w:val="0E2034"/>
          <w:shd w:val="clear" w:color="auto" w:fill="FFFFFF"/>
        </w:rPr>
        <w:t>traight punch thrown from the back hand from a stance position</w:t>
      </w:r>
    </w:p>
    <w:p w14:paraId="430DCB7F"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3) Hook – S</w:t>
      </w:r>
      <w:r w:rsidRPr="00331739">
        <w:rPr>
          <w:rFonts w:ascii="Arial" w:hAnsi="Arial" w:cs="Arial"/>
          <w:color w:val="0E2034"/>
          <w:shd w:val="clear" w:color="auto" w:fill="FFFFFF"/>
        </w:rPr>
        <w:t>emi-circular punc</w:t>
      </w:r>
      <w:r>
        <w:rPr>
          <w:rFonts w:ascii="Arial" w:hAnsi="Arial" w:cs="Arial"/>
          <w:color w:val="0E2034"/>
          <w:shd w:val="clear" w:color="auto" w:fill="FFFFFF"/>
        </w:rPr>
        <w:t xml:space="preserve">h that is aimed to land at the </w:t>
      </w:r>
      <w:r w:rsidRPr="00331739">
        <w:rPr>
          <w:rFonts w:ascii="Arial" w:hAnsi="Arial" w:cs="Arial"/>
          <w:color w:val="0E2034"/>
          <w:shd w:val="clear" w:color="auto" w:fill="FFFFFF"/>
        </w:rPr>
        <w:t>opponent</w:t>
      </w:r>
      <w:r>
        <w:rPr>
          <w:rFonts w:ascii="Arial" w:hAnsi="Arial" w:cs="Arial"/>
          <w:color w:val="0E2034"/>
          <w:shd w:val="clear" w:color="auto" w:fill="FFFFFF"/>
        </w:rPr>
        <w:t>’</w:t>
      </w:r>
      <w:r w:rsidRPr="00331739">
        <w:rPr>
          <w:rFonts w:ascii="Arial" w:hAnsi="Arial" w:cs="Arial"/>
          <w:color w:val="0E2034"/>
          <w:shd w:val="clear" w:color="auto" w:fill="FFFFFF"/>
        </w:rPr>
        <w:t xml:space="preserve">s side. </w:t>
      </w:r>
    </w:p>
    <w:p w14:paraId="03448F72" w14:textId="77777777"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4) Uppercut – P</w:t>
      </w:r>
      <w:r w:rsidRPr="00331739">
        <w:rPr>
          <w:rFonts w:ascii="Arial" w:hAnsi="Arial" w:cs="Arial"/>
          <w:color w:val="0E2034"/>
          <w:shd w:val="clear" w:color="auto" w:fill="FFFFFF"/>
        </w:rPr>
        <w:t>unch rises from the bottom.</w:t>
      </w:r>
    </w:p>
    <w:p w14:paraId="783FC6C0" w14:textId="74287088" w:rsidR="0044507F" w:rsidRDefault="0044507F" w:rsidP="0044507F">
      <w:pPr>
        <w:rPr>
          <w:ins w:id="320" w:author="Mansoor, Feroz" w:date="2018-05-25T19:11:00Z"/>
          <w:rFonts w:ascii="Arial" w:hAnsi="Arial" w:cs="Arial"/>
          <w:color w:val="0E2034"/>
          <w:shd w:val="clear" w:color="auto" w:fill="FFFFFF"/>
        </w:rPr>
      </w:pPr>
      <w:r>
        <w:rPr>
          <w:rFonts w:ascii="Arial" w:hAnsi="Arial" w:cs="Arial"/>
          <w:color w:val="0E2034"/>
          <w:shd w:val="clear" w:color="auto" w:fill="FFFFFF"/>
        </w:rPr>
        <w:t>5) Overhand – Punch thrown with the back hand and travels over the</w:t>
      </w:r>
      <w:r w:rsidRPr="00331739">
        <w:rPr>
          <w:rFonts w:ascii="Arial" w:hAnsi="Arial" w:cs="Arial"/>
          <w:color w:val="0E2034"/>
          <w:shd w:val="clear" w:color="auto" w:fill="FFFFFF"/>
        </w:rPr>
        <w:t xml:space="preserve"> head in a looping fashion. </w:t>
      </w:r>
    </w:p>
    <w:p w14:paraId="4E72047C" w14:textId="17E425A0" w:rsidR="00A56170" w:rsidDel="001E249B" w:rsidRDefault="001E249B" w:rsidP="0044507F">
      <w:pPr>
        <w:rPr>
          <w:del w:id="321" w:author="Mansoor, Feroz" w:date="2018-05-31T16:32:00Z"/>
          <w:rFonts w:ascii="Arial" w:hAnsi="Arial" w:cs="Arial"/>
          <w:color w:val="0E2034"/>
          <w:shd w:val="clear" w:color="auto" w:fill="FFFFFF"/>
        </w:rPr>
      </w:pPr>
      <w:ins w:id="322" w:author="Mansoor, Feroz" w:date="2018-05-31T16:32:00Z">
        <w:r w:rsidDel="001E249B">
          <w:rPr>
            <w:rFonts w:ascii="Arial" w:hAnsi="Arial" w:cs="Arial"/>
            <w:color w:val="0E2034"/>
            <w:shd w:val="clear" w:color="auto" w:fill="FFFFFF"/>
          </w:rPr>
          <w:t xml:space="preserve"> </w:t>
        </w:r>
      </w:ins>
    </w:p>
    <w:p w14:paraId="41B8B8C0" w14:textId="77777777" w:rsidR="0044507F" w:rsidRPr="00F80198" w:rsidRDefault="00F80198" w:rsidP="00AA7D78">
      <w:pPr>
        <w:rPr>
          <w:rFonts w:ascii="Arial" w:hAnsi="Arial" w:cs="Arial"/>
          <w:color w:val="0E2034"/>
          <w:shd w:val="clear" w:color="auto" w:fill="FFFFFF"/>
        </w:rPr>
      </w:pPr>
      <w:del w:id="323" w:author="David Roberts" w:date="2018-05-17T11:00:00Z">
        <w:r w:rsidDel="00133F1E">
          <w:rPr>
            <w:rFonts w:ascii="Arial" w:hAnsi="Arial" w:cs="Arial"/>
            <w:color w:val="0E2034"/>
            <w:shd w:val="clear" w:color="auto" w:fill="FFFFFF"/>
          </w:rPr>
          <w:delText>(16)</w:delText>
        </w:r>
      </w:del>
      <w:ins w:id="324" w:author="David Roberts" w:date="2018-05-17T11:00:00Z">
        <w:r w:rsidR="00133F1E">
          <w:rPr>
            <w:rFonts w:ascii="Arial" w:hAnsi="Arial" w:cs="Arial"/>
            <w:color w:val="0E2034"/>
            <w:shd w:val="clear" w:color="auto" w:fill="FFFFFF"/>
          </w:rPr>
          <w:t>In some examples</w:t>
        </w:r>
      </w:ins>
      <w:r>
        <w:rPr>
          <w:rFonts w:ascii="Arial" w:hAnsi="Arial" w:cs="Arial"/>
          <w:color w:val="0E2034"/>
          <w:shd w:val="clear" w:color="auto" w:fill="FFFFFF"/>
        </w:rPr>
        <w:t xml:space="preserve"> </w:t>
      </w:r>
      <w:del w:id="325" w:author="David Roberts" w:date="2018-05-17T11:00:00Z">
        <w:r w:rsidR="0044507F" w:rsidRPr="0044507F" w:rsidDel="00133F1E">
          <w:rPr>
            <w:rFonts w:ascii="Arial" w:hAnsi="Arial" w:cs="Arial"/>
            <w:color w:val="0E2034"/>
            <w:shd w:val="clear" w:color="auto" w:fill="FFFFFF"/>
          </w:rPr>
          <w:delText>T</w:delText>
        </w:r>
      </w:del>
      <w:ins w:id="326" w:author="David Roberts" w:date="2018-05-17T11:00:00Z">
        <w:r w:rsidR="00133F1E">
          <w:rPr>
            <w:rFonts w:ascii="Arial" w:hAnsi="Arial" w:cs="Arial"/>
            <w:color w:val="0E2034"/>
            <w:shd w:val="clear" w:color="auto" w:fill="FFFFFF"/>
          </w:rPr>
          <w:t>t</w:t>
        </w:r>
      </w:ins>
      <w:r w:rsidR="0044507F" w:rsidRPr="0044507F">
        <w:rPr>
          <w:rFonts w:ascii="Arial" w:hAnsi="Arial" w:cs="Arial"/>
          <w:color w:val="0E2034"/>
          <w:shd w:val="clear" w:color="auto" w:fill="FFFFFF"/>
        </w:rPr>
        <w:t xml:space="preserve">he system determines </w:t>
      </w:r>
      <w:del w:id="327" w:author="David Roberts" w:date="2018-05-17T11:01:00Z">
        <w:r w:rsidR="0044507F" w:rsidRPr="0044507F" w:rsidDel="00133F1E">
          <w:rPr>
            <w:rFonts w:ascii="Arial" w:hAnsi="Arial" w:cs="Arial"/>
            <w:color w:val="0E2034"/>
            <w:shd w:val="clear" w:color="auto" w:fill="FFFFFF"/>
          </w:rPr>
          <w:delText xml:space="preserve">the </w:delText>
        </w:r>
      </w:del>
      <w:ins w:id="328" w:author="David Roberts" w:date="2018-05-17T11:01:00Z">
        <w:r w:rsidR="00133F1E">
          <w:rPr>
            <w:rFonts w:ascii="Arial" w:hAnsi="Arial" w:cs="Arial"/>
            <w:color w:val="0E2034"/>
            <w:shd w:val="clear" w:color="auto" w:fill="FFFFFF"/>
          </w:rPr>
          <w:t>a</w:t>
        </w:r>
        <w:r w:rsidR="00133F1E" w:rsidRPr="0044507F">
          <w:rPr>
            <w:rFonts w:ascii="Arial" w:hAnsi="Arial" w:cs="Arial"/>
            <w:color w:val="0E2034"/>
            <w:shd w:val="clear" w:color="auto" w:fill="FFFFFF"/>
          </w:rPr>
          <w:t xml:space="preserve"> </w:t>
        </w:r>
      </w:ins>
      <w:r w:rsidR="0044507F" w:rsidRPr="0044507F">
        <w:rPr>
          <w:rFonts w:ascii="Arial" w:hAnsi="Arial" w:cs="Arial"/>
          <w:color w:val="0E2034"/>
          <w:shd w:val="clear" w:color="auto" w:fill="FFFFFF"/>
        </w:rPr>
        <w:t>classif</w:t>
      </w:r>
      <w:r w:rsidR="0044507F">
        <w:rPr>
          <w:rFonts w:ascii="Arial" w:hAnsi="Arial" w:cs="Arial"/>
          <w:color w:val="0E2034"/>
          <w:shd w:val="clear" w:color="auto" w:fill="FFFFFF"/>
        </w:rPr>
        <w:t>i</w:t>
      </w:r>
      <w:r w:rsidR="0044507F" w:rsidRPr="0044507F">
        <w:rPr>
          <w:rFonts w:ascii="Arial" w:hAnsi="Arial" w:cs="Arial"/>
          <w:color w:val="0E2034"/>
          <w:shd w:val="clear" w:color="auto" w:fill="FFFFFF"/>
        </w:rPr>
        <w:t>cation for the object categories in the se</w:t>
      </w:r>
      <w:r w:rsidR="00506D50">
        <w:rPr>
          <w:rFonts w:ascii="Arial" w:hAnsi="Arial" w:cs="Arial"/>
          <w:color w:val="0E2034"/>
          <w:shd w:val="clear" w:color="auto" w:fill="FFFFFF"/>
        </w:rPr>
        <w:t xml:space="preserve">t of object categories </w:t>
      </w:r>
      <w:del w:id="329" w:author="David Roberts" w:date="2018-05-17T11:01:00Z">
        <w:r w:rsidR="00506D50" w:rsidDel="00133F1E">
          <w:rPr>
            <w:rFonts w:ascii="Arial" w:hAnsi="Arial" w:cs="Arial"/>
            <w:color w:val="0E2034"/>
            <w:shd w:val="clear" w:color="auto" w:fill="FFFFFF"/>
          </w:rPr>
          <w:delText>(</w:delText>
        </w:r>
      </w:del>
      <w:r w:rsidR="00506D50">
        <w:rPr>
          <w:rFonts w:ascii="Arial" w:hAnsi="Arial" w:cs="Arial"/>
          <w:color w:val="0E2034"/>
          <w:shd w:val="clear" w:color="auto" w:fill="FFFFFF"/>
        </w:rPr>
        <w:t>304</w:t>
      </w:r>
      <w:del w:id="330" w:author="David Roberts" w:date="2018-05-17T11:01:00Z">
        <w:r w:rsidR="0044507F" w:rsidDel="00133F1E">
          <w:rPr>
            <w:rFonts w:ascii="Arial" w:hAnsi="Arial" w:cs="Arial"/>
            <w:color w:val="0E2034"/>
            <w:shd w:val="clear" w:color="auto" w:fill="FFFFFF"/>
          </w:rPr>
          <w:delText>)</w:delText>
        </w:r>
      </w:del>
      <w:r w:rsidR="0044507F">
        <w:rPr>
          <w:rFonts w:ascii="Arial" w:hAnsi="Arial" w:cs="Arial"/>
          <w:color w:val="0E2034"/>
          <w:shd w:val="clear" w:color="auto" w:fill="FFFFFF"/>
        </w:rPr>
        <w:t>. Once the classifications</w:t>
      </w:r>
      <w:r w:rsidR="0044507F" w:rsidRPr="0044507F">
        <w:rPr>
          <w:rFonts w:ascii="Arial" w:hAnsi="Arial" w:cs="Arial"/>
          <w:color w:val="0E2034"/>
          <w:shd w:val="clear" w:color="auto" w:fill="FFFFFF"/>
        </w:rPr>
        <w:t xml:space="preserve"> have been generated, </w:t>
      </w:r>
      <w:r w:rsidR="0044507F">
        <w:rPr>
          <w:rFonts w:ascii="Arial" w:hAnsi="Arial" w:cs="Arial"/>
          <w:color w:val="0E2034"/>
          <w:shd w:val="clear" w:color="auto" w:fill="FFFFFF"/>
        </w:rPr>
        <w:t xml:space="preserve">the subsequent key frames </w:t>
      </w:r>
      <w:proofErr w:type="gramStart"/>
      <w:r w:rsidR="0044507F" w:rsidRPr="0044507F">
        <w:rPr>
          <w:rFonts w:ascii="Arial" w:hAnsi="Arial" w:cs="Arial"/>
          <w:color w:val="0E2034"/>
          <w:shd w:val="clear" w:color="auto" w:fill="FFFFFF"/>
        </w:rPr>
        <w:t>reflects</w:t>
      </w:r>
      <w:proofErr w:type="gramEnd"/>
      <w:r w:rsidR="0044507F" w:rsidRPr="0044507F">
        <w:rPr>
          <w:rFonts w:ascii="Arial" w:hAnsi="Arial" w:cs="Arial"/>
          <w:color w:val="0E2034"/>
          <w:shd w:val="clear" w:color="auto" w:fill="FFFFFF"/>
        </w:rPr>
        <w:t xml:space="preserve"> a</w:t>
      </w:r>
      <w:r w:rsidR="0044507F">
        <w:rPr>
          <w:rFonts w:ascii="Arial" w:hAnsi="Arial" w:cs="Arial"/>
          <w:color w:val="0E2034"/>
          <w:shd w:val="clear" w:color="auto" w:fill="FFFFFF"/>
        </w:rPr>
        <w:t xml:space="preserve"> degree of visual similarity</w:t>
      </w:r>
      <w:r w:rsidR="0044507F" w:rsidRPr="0044507F">
        <w:rPr>
          <w:rFonts w:ascii="Arial" w:hAnsi="Arial" w:cs="Arial"/>
          <w:color w:val="0E2034"/>
          <w:shd w:val="clear" w:color="auto" w:fill="FFFFFF"/>
        </w:rPr>
        <w:t xml:space="preserve"> of the two object categories in the training images. In </w:t>
      </w:r>
      <w:del w:id="331" w:author="David Roberts" w:date="2018-05-17T11:02:00Z">
        <w:r w:rsidR="0044507F" w:rsidRPr="0044507F" w:rsidDel="00133F1E">
          <w:rPr>
            <w:rFonts w:ascii="Arial" w:hAnsi="Arial" w:cs="Arial"/>
            <w:color w:val="0E2034"/>
            <w:shd w:val="clear" w:color="auto" w:fill="FFFFFF"/>
          </w:rPr>
          <w:delText>particular</w:delText>
        </w:r>
      </w:del>
      <w:ins w:id="332" w:author="David Roberts" w:date="2018-05-17T11:02:00Z">
        <w:r w:rsidR="00133F1E">
          <w:rPr>
            <w:rFonts w:ascii="Arial" w:hAnsi="Arial" w:cs="Arial"/>
            <w:color w:val="0E2034"/>
            <w:shd w:val="clear" w:color="auto" w:fill="FFFFFF"/>
          </w:rPr>
          <w:t>some examples</w:t>
        </w:r>
      </w:ins>
      <w:r w:rsidR="0044507F" w:rsidRPr="0044507F">
        <w:rPr>
          <w:rFonts w:ascii="Arial" w:hAnsi="Arial" w:cs="Arial"/>
          <w:color w:val="0E2034"/>
          <w:shd w:val="clear" w:color="auto" w:fill="FFFFFF"/>
        </w:rPr>
        <w:t xml:space="preserve">, </w:t>
      </w:r>
      <w:del w:id="333" w:author="David Roberts" w:date="2018-05-17T11:02:00Z">
        <w:r w:rsidR="0044507F" w:rsidRPr="0044507F" w:rsidDel="00133F1E">
          <w:rPr>
            <w:rFonts w:ascii="Arial" w:hAnsi="Arial" w:cs="Arial"/>
            <w:color w:val="0E2034"/>
            <w:shd w:val="clear" w:color="auto" w:fill="FFFFFF"/>
          </w:rPr>
          <w:delText>th</w:delText>
        </w:r>
        <w:r w:rsidR="0044507F" w:rsidDel="00133F1E">
          <w:rPr>
            <w:rFonts w:ascii="Arial" w:hAnsi="Arial" w:cs="Arial"/>
            <w:color w:val="0E2034"/>
            <w:shd w:val="clear" w:color="auto" w:fill="FFFFFF"/>
          </w:rPr>
          <w:delText xml:space="preserve">e </w:delText>
        </w:r>
      </w:del>
      <w:ins w:id="334" w:author="David Roberts" w:date="2018-05-17T11:02:00Z">
        <w:r w:rsidR="00133F1E">
          <w:rPr>
            <w:rFonts w:ascii="Arial" w:hAnsi="Arial" w:cs="Arial"/>
            <w:color w:val="0E2034"/>
            <w:shd w:val="clear" w:color="auto" w:fill="FFFFFF"/>
          </w:rPr>
          <w:t xml:space="preserve">a </w:t>
        </w:r>
      </w:ins>
      <w:r w:rsidR="0044507F">
        <w:rPr>
          <w:rFonts w:ascii="Arial" w:hAnsi="Arial" w:cs="Arial"/>
          <w:color w:val="0E2034"/>
          <w:shd w:val="clear" w:color="auto" w:fill="FFFFFF"/>
        </w:rPr>
        <w:t>degree of visual similarity</w:t>
      </w:r>
      <w:r w:rsidR="0044507F" w:rsidRPr="0044507F">
        <w:rPr>
          <w:rFonts w:ascii="Arial" w:hAnsi="Arial" w:cs="Arial"/>
          <w:color w:val="0E2034"/>
          <w:shd w:val="clear" w:color="auto" w:fill="FFFFFF"/>
        </w:rPr>
        <w:t xml:space="preserve"> is based on a relative frequency with which the same training image in the training data includes one or more objects that collectively belong to </w:t>
      </w:r>
      <w:proofErr w:type="gramStart"/>
      <w:r w:rsidR="0044507F" w:rsidRPr="0044507F">
        <w:rPr>
          <w:rFonts w:ascii="Arial" w:hAnsi="Arial" w:cs="Arial"/>
          <w:color w:val="0E2034"/>
          <w:shd w:val="clear" w:color="auto" w:fill="FFFFFF"/>
        </w:rPr>
        <w:t>both of t</w:t>
      </w:r>
      <w:r w:rsidR="0044507F">
        <w:rPr>
          <w:rFonts w:ascii="Arial" w:hAnsi="Arial" w:cs="Arial"/>
          <w:color w:val="0E2034"/>
          <w:shd w:val="clear" w:color="auto" w:fill="FFFFFF"/>
        </w:rPr>
        <w:t>he two</w:t>
      </w:r>
      <w:proofErr w:type="gramEnd"/>
      <w:r w:rsidR="0044507F">
        <w:rPr>
          <w:rFonts w:ascii="Arial" w:hAnsi="Arial" w:cs="Arial"/>
          <w:color w:val="0E2034"/>
          <w:shd w:val="clear" w:color="auto" w:fill="FFFFFF"/>
        </w:rPr>
        <w:t xml:space="preserve"> object categories, i.e. </w:t>
      </w:r>
      <w:r w:rsidR="0044507F" w:rsidRPr="0044507F">
        <w:rPr>
          <w:rFonts w:ascii="Arial" w:hAnsi="Arial" w:cs="Arial"/>
          <w:color w:val="0E2034"/>
          <w:shd w:val="clear" w:color="auto" w:fill="FFFFFF"/>
        </w:rPr>
        <w:t>the relative frequency with which the label data for a training image associates both of the object categories with the training image.</w:t>
      </w:r>
      <w:r w:rsidR="0044507F">
        <w:rPr>
          <w:rFonts w:ascii="Arial" w:hAnsi="Arial" w:cs="Arial"/>
          <w:color w:val="0E2034"/>
          <w:shd w:val="clear" w:color="auto" w:fill="FFFFFF"/>
        </w:rPr>
        <w:t xml:space="preserve"> This </w:t>
      </w:r>
      <w:del w:id="335" w:author="David Roberts" w:date="2018-05-17T11:02:00Z">
        <w:r w:rsidR="0044507F" w:rsidDel="00133F1E">
          <w:rPr>
            <w:rFonts w:ascii="Arial" w:hAnsi="Arial" w:cs="Arial"/>
            <w:color w:val="0E2034"/>
            <w:shd w:val="clear" w:color="auto" w:fill="FFFFFF"/>
          </w:rPr>
          <w:delText xml:space="preserve">is </w:delText>
        </w:r>
      </w:del>
      <w:ins w:id="336" w:author="David Roberts" w:date="2018-05-17T11:02:00Z">
        <w:r w:rsidR="00133F1E">
          <w:rPr>
            <w:rFonts w:ascii="Arial" w:hAnsi="Arial" w:cs="Arial"/>
            <w:color w:val="0E2034"/>
            <w:shd w:val="clear" w:color="auto" w:fill="FFFFFF"/>
          </w:rPr>
          <w:t xml:space="preserve">may be </w:t>
        </w:r>
      </w:ins>
      <w:r w:rsidR="0044507F">
        <w:rPr>
          <w:rFonts w:ascii="Arial" w:hAnsi="Arial" w:cs="Arial"/>
          <w:color w:val="0E2034"/>
          <w:shd w:val="clear" w:color="auto" w:fill="FFFFFF"/>
        </w:rPr>
        <w:t>subsequently applied to the key extracted images from live video feed.</w:t>
      </w:r>
    </w:p>
    <w:p w14:paraId="66947809" w14:textId="56C37ED1" w:rsidR="007D7926" w:rsidRDefault="00F80198" w:rsidP="00AA7D78">
      <w:pPr>
        <w:rPr>
          <w:rFonts w:ascii="Arial" w:hAnsi="Arial" w:cs="Arial"/>
          <w:color w:val="0E2034"/>
          <w:shd w:val="clear" w:color="auto" w:fill="FFFFFF"/>
        </w:rPr>
      </w:pPr>
      <w:del w:id="337" w:author="David Roberts" w:date="2018-05-17T11:02:00Z">
        <w:r w:rsidDel="00133F1E">
          <w:rPr>
            <w:rFonts w:ascii="Arial" w:hAnsi="Arial" w:cs="Arial"/>
            <w:color w:val="0E2034"/>
            <w:shd w:val="clear" w:color="auto" w:fill="FFFFFF"/>
          </w:rPr>
          <w:delText xml:space="preserve">(17) </w:delText>
        </w:r>
      </w:del>
      <w:r w:rsidR="007D7926" w:rsidRPr="007D7926">
        <w:rPr>
          <w:rFonts w:ascii="Arial" w:hAnsi="Arial" w:cs="Arial"/>
          <w:color w:val="0E2034"/>
          <w:shd w:val="clear" w:color="auto" w:fill="FFFFFF"/>
        </w:rPr>
        <w:t>T</w:t>
      </w:r>
      <w:r w:rsidR="007D7926">
        <w:rPr>
          <w:rFonts w:ascii="Arial" w:hAnsi="Arial" w:cs="Arial"/>
          <w:color w:val="0E2034"/>
          <w:shd w:val="clear" w:color="auto" w:fill="FFFFFF"/>
        </w:rPr>
        <w:t>o determine the classification</w:t>
      </w:r>
      <w:r w:rsidR="007D7926" w:rsidRPr="007D7926">
        <w:rPr>
          <w:rFonts w:ascii="Arial" w:hAnsi="Arial" w:cs="Arial"/>
          <w:color w:val="0E2034"/>
          <w:shd w:val="clear" w:color="auto" w:fill="FFFFFF"/>
        </w:rPr>
        <w:t xml:space="preserve"> for the object categories, </w:t>
      </w:r>
      <w:ins w:id="338" w:author="David Roberts" w:date="2018-05-17T11:03:00Z">
        <w:r w:rsidR="00133F1E">
          <w:rPr>
            <w:rFonts w:ascii="Arial" w:hAnsi="Arial" w:cs="Arial"/>
            <w:color w:val="0E2034"/>
            <w:shd w:val="clear" w:color="auto" w:fill="FFFFFF"/>
          </w:rPr>
          <w:t xml:space="preserve">in some examples </w:t>
        </w:r>
      </w:ins>
      <w:r w:rsidR="007D7926" w:rsidRPr="007D7926">
        <w:rPr>
          <w:rFonts w:ascii="Arial" w:hAnsi="Arial" w:cs="Arial"/>
          <w:color w:val="0E2034"/>
          <w:shd w:val="clear" w:color="auto" w:fill="FFFFFF"/>
        </w:rPr>
        <w:t>the system de</w:t>
      </w:r>
      <w:r w:rsidR="007D7926">
        <w:rPr>
          <w:rFonts w:ascii="Arial" w:hAnsi="Arial" w:cs="Arial"/>
          <w:color w:val="0E2034"/>
          <w:shd w:val="clear" w:color="auto" w:fill="FFFFFF"/>
        </w:rPr>
        <w:t xml:space="preserve">termines matching information </w:t>
      </w:r>
      <w:r w:rsidR="007D7926" w:rsidRPr="007D7926">
        <w:rPr>
          <w:rFonts w:ascii="Arial" w:hAnsi="Arial" w:cs="Arial"/>
          <w:color w:val="0E2034"/>
          <w:shd w:val="clear" w:color="auto" w:fill="FFFFFF"/>
        </w:rPr>
        <w:t xml:space="preserve">between each possible pair of object categories in </w:t>
      </w:r>
      <w:del w:id="339" w:author="David Roberts" w:date="2018-05-17T11:03:00Z">
        <w:r w:rsidR="007D7926" w:rsidRPr="007D7926" w:rsidDel="00133F1E">
          <w:rPr>
            <w:rFonts w:ascii="Arial" w:hAnsi="Arial" w:cs="Arial"/>
            <w:color w:val="0E2034"/>
            <w:shd w:val="clear" w:color="auto" w:fill="FFFFFF"/>
          </w:rPr>
          <w:delText xml:space="preserve">the </w:delText>
        </w:r>
      </w:del>
      <w:ins w:id="340" w:author="David Roberts" w:date="2018-05-17T11:03:00Z">
        <w:r w:rsidR="00133F1E">
          <w:rPr>
            <w:rFonts w:ascii="Arial" w:hAnsi="Arial" w:cs="Arial"/>
            <w:color w:val="0E2034"/>
            <w:shd w:val="clear" w:color="auto" w:fill="FFFFFF"/>
          </w:rPr>
          <w:t>a</w:t>
        </w:r>
        <w:r w:rsidR="00133F1E" w:rsidRPr="007D7926">
          <w:rPr>
            <w:rFonts w:ascii="Arial" w:hAnsi="Arial" w:cs="Arial"/>
            <w:color w:val="0E2034"/>
            <w:shd w:val="clear" w:color="auto" w:fill="FFFFFF"/>
          </w:rPr>
          <w:t xml:space="preserve"> </w:t>
        </w:r>
      </w:ins>
      <w:r w:rsidR="007D7926" w:rsidRPr="007D7926">
        <w:rPr>
          <w:rFonts w:ascii="Arial" w:hAnsi="Arial" w:cs="Arial"/>
          <w:color w:val="0E2034"/>
          <w:shd w:val="clear" w:color="auto" w:fill="FFFFFF"/>
        </w:rPr>
        <w:t>set of object categories as measured in the training data</w:t>
      </w:r>
      <w:ins w:id="341" w:author="Feroz Mansoor" w:date="2018-05-27T19:39:00Z">
        <w:r w:rsidR="009859B1">
          <w:rPr>
            <w:rFonts w:ascii="Arial" w:hAnsi="Arial" w:cs="Arial"/>
            <w:color w:val="0E2034"/>
            <w:shd w:val="clear" w:color="auto" w:fill="FFFFFF"/>
          </w:rPr>
          <w:t xml:space="preserve"> </w:t>
        </w:r>
        <w:del w:id="342" w:author="Mansoor, Feroz" w:date="2018-05-31T16:33:00Z">
          <w:r w:rsidR="009859B1" w:rsidDel="001E249B">
            <w:rPr>
              <w:rFonts w:ascii="Arial" w:hAnsi="Arial" w:cs="Arial"/>
              <w:color w:val="0E2034"/>
              <w:shd w:val="clear" w:color="auto" w:fill="FFFFFF"/>
            </w:rPr>
            <w:delText>(</w:delText>
          </w:r>
        </w:del>
        <w:r w:rsidR="009859B1">
          <w:rPr>
            <w:rFonts w:ascii="Arial" w:hAnsi="Arial" w:cs="Arial"/>
            <w:color w:val="0E2034"/>
            <w:shd w:val="clear" w:color="auto" w:fill="FFFFFF"/>
          </w:rPr>
          <w:t>602</w:t>
        </w:r>
        <w:del w:id="343" w:author="Mansoor, Feroz" w:date="2018-05-31T16:33:00Z">
          <w:r w:rsidR="009859B1" w:rsidDel="001E249B">
            <w:rPr>
              <w:rFonts w:ascii="Arial" w:hAnsi="Arial" w:cs="Arial"/>
              <w:color w:val="0E2034"/>
              <w:shd w:val="clear" w:color="auto" w:fill="FFFFFF"/>
            </w:rPr>
            <w:delText>)</w:delText>
          </w:r>
        </w:del>
      </w:ins>
      <w:del w:id="344" w:author="Feroz Mansoor" w:date="2018-05-27T19:39:00Z">
        <w:r w:rsidR="007D7926" w:rsidRPr="007D7926" w:rsidDel="009859B1">
          <w:rPr>
            <w:rFonts w:ascii="Arial" w:hAnsi="Arial" w:cs="Arial"/>
            <w:color w:val="0E2034"/>
            <w:shd w:val="clear" w:color="auto" w:fill="FFFFFF"/>
          </w:rPr>
          <w:delText xml:space="preserve">. </w:delText>
        </w:r>
      </w:del>
      <w:ins w:id="345" w:author="Mansoor, Feroz" w:date="2018-05-31T16:33:00Z">
        <w:r w:rsidR="001E249B">
          <w:rPr>
            <w:rFonts w:ascii="Arial" w:hAnsi="Arial" w:cs="Arial"/>
            <w:color w:val="0E2034"/>
            <w:shd w:val="clear" w:color="auto" w:fill="FFFFFF"/>
          </w:rPr>
          <w:t>.</w:t>
        </w:r>
      </w:ins>
    </w:p>
    <w:p w14:paraId="68CDECC0" w14:textId="700659FE" w:rsidR="00A04AD1" w:rsidRPr="00211188" w:rsidDel="007256D6" w:rsidRDefault="00F80198" w:rsidP="00A04AD1">
      <w:pPr>
        <w:rPr>
          <w:del w:id="346" w:author="Mansoor, Feroz" w:date="2018-05-26T13:09:00Z"/>
          <w:rFonts w:ascii="Arial" w:hAnsi="Arial" w:cs="Arial"/>
          <w:color w:val="0E2034"/>
          <w:shd w:val="clear" w:color="auto" w:fill="FFFFFF"/>
        </w:rPr>
      </w:pPr>
      <w:del w:id="347" w:author="David Roberts" w:date="2018-05-17T11:03:00Z">
        <w:r w:rsidDel="00133F1E">
          <w:rPr>
            <w:rFonts w:ascii="Arial" w:hAnsi="Arial" w:cs="Arial"/>
            <w:color w:val="0E2034"/>
            <w:shd w:val="clear" w:color="auto" w:fill="FFFFFF"/>
          </w:rPr>
          <w:delText xml:space="preserve">(18) </w:delText>
        </w:r>
      </w:del>
      <w:r w:rsidR="007D7926" w:rsidRPr="00211188">
        <w:rPr>
          <w:rFonts w:ascii="Arial" w:hAnsi="Arial" w:cs="Arial"/>
          <w:color w:val="0E2034"/>
          <w:shd w:val="clear" w:color="auto" w:fill="FFFFFF"/>
        </w:rPr>
        <w:t xml:space="preserve">For example, for a given pair of images, the matching information measure </w:t>
      </w:r>
      <w:ins w:id="348" w:author="Mansoor, Feroz" w:date="2018-05-27T12:53:00Z">
        <w:r w:rsidR="00C520CC">
          <w:rPr>
            <w:rFonts w:ascii="Arial" w:hAnsi="Arial" w:cs="Arial"/>
            <w:color w:val="0E2034"/>
            <w:shd w:val="clear" w:color="auto" w:fill="FFFFFF"/>
          </w:rPr>
          <w:t>of t</w:t>
        </w:r>
      </w:ins>
      <w:del w:id="349" w:author="Mansoor, Feroz" w:date="2018-05-27T12:53:00Z">
        <w:r w:rsidR="007D7926" w:rsidRPr="00211188" w:rsidDel="00C520CC">
          <w:rPr>
            <w:rFonts w:ascii="Arial" w:hAnsi="Arial" w:cs="Arial"/>
            <w:color w:val="0E2034"/>
            <w:shd w:val="clear" w:color="auto" w:fill="FFFFFF"/>
          </w:rPr>
          <w:delText xml:space="preserve">can be </w:delText>
        </w:r>
      </w:del>
      <w:del w:id="350" w:author="David Roberts" w:date="2018-05-17T11:03:00Z">
        <w:r w:rsidR="007D7926" w:rsidRPr="00211188" w:rsidDel="00133F1E">
          <w:rPr>
            <w:rFonts w:ascii="Arial" w:hAnsi="Arial" w:cs="Arial"/>
            <w:color w:val="0E2034"/>
            <w:shd w:val="clear" w:color="auto" w:fill="FFFFFF"/>
          </w:rPr>
          <w:delText xml:space="preserve">the </w:delText>
        </w:r>
      </w:del>
      <w:ins w:id="351" w:author="David Roberts" w:date="2018-05-17T11:03:00Z">
        <w:del w:id="352" w:author="Mansoor, Feroz" w:date="2018-05-27T12:53:00Z">
          <w:r w:rsidR="00133F1E" w:rsidDel="00C520CC">
            <w:rPr>
              <w:rFonts w:ascii="Arial" w:hAnsi="Arial" w:cs="Arial"/>
              <w:color w:val="0E2034"/>
              <w:shd w:val="clear" w:color="auto" w:fill="FFFFFF"/>
            </w:rPr>
            <w:delText xml:space="preserve">a </w:delText>
          </w:r>
        </w:del>
      </w:ins>
      <w:del w:id="353" w:author="Mansoor, Feroz" w:date="2018-05-27T12:53:00Z">
        <w:r w:rsidR="007D7926" w:rsidRPr="00211188" w:rsidDel="00C520CC">
          <w:rPr>
            <w:rFonts w:ascii="Arial" w:hAnsi="Arial" w:cs="Arial"/>
            <w:color w:val="0E2034"/>
            <w:shd w:val="clear" w:color="auto" w:fill="FFFFFF"/>
          </w:rPr>
          <w:delText>confidence</w:delText>
        </w:r>
        <w:r w:rsidR="00740B9F" w:rsidRPr="00211188" w:rsidDel="00C520CC">
          <w:rPr>
            <w:rFonts w:ascii="Arial" w:hAnsi="Arial" w:cs="Arial"/>
            <w:color w:val="0E2034"/>
            <w:shd w:val="clear" w:color="auto" w:fill="FFFFFF"/>
          </w:rPr>
          <w:delText xml:space="preserve"> of the ratio between </w:delText>
        </w:r>
        <w:r w:rsidR="007D7926" w:rsidRPr="00211188" w:rsidDel="00C520CC">
          <w:rPr>
            <w:rFonts w:ascii="Arial" w:hAnsi="Arial" w:cs="Arial"/>
            <w:color w:val="0E2034"/>
            <w:shd w:val="clear" w:color="auto" w:fill="FFFFFF"/>
          </w:rPr>
          <w:delText>t</w:delText>
        </w:r>
      </w:del>
      <w:r w:rsidR="007D7926" w:rsidRPr="00211188">
        <w:rPr>
          <w:rFonts w:ascii="Arial" w:hAnsi="Arial" w:cs="Arial"/>
          <w:color w:val="0E2034"/>
          <w:shd w:val="clear" w:color="auto" w:fill="FFFFFF"/>
        </w:rPr>
        <w:t>he probability that a training im</w:t>
      </w:r>
      <w:r w:rsidR="00740B9F" w:rsidRPr="00211188">
        <w:rPr>
          <w:rFonts w:ascii="Arial" w:hAnsi="Arial" w:cs="Arial"/>
          <w:color w:val="0E2034"/>
          <w:shd w:val="clear" w:color="auto" w:fill="FFFFFF"/>
        </w:rPr>
        <w:t>age includes one or more features</w:t>
      </w:r>
      <w:r w:rsidR="007D7926" w:rsidRPr="00211188">
        <w:rPr>
          <w:rFonts w:ascii="Arial" w:hAnsi="Arial" w:cs="Arial"/>
          <w:color w:val="0E2034"/>
          <w:shd w:val="clear" w:color="auto" w:fill="FFFFFF"/>
        </w:rPr>
        <w:t xml:space="preserve"> that collect</w:t>
      </w:r>
      <w:r w:rsidR="00740B9F" w:rsidRPr="00211188">
        <w:rPr>
          <w:rFonts w:ascii="Arial" w:hAnsi="Arial" w:cs="Arial"/>
          <w:color w:val="0E2034"/>
          <w:shd w:val="clear" w:color="auto" w:fill="FFFFFF"/>
        </w:rPr>
        <w:t>ively belong to the key images extracted from the live video feed</w:t>
      </w:r>
      <w:r w:rsidR="00A04AD1" w:rsidRPr="00211188">
        <w:rPr>
          <w:rFonts w:ascii="Arial" w:hAnsi="Arial" w:cs="Arial"/>
          <w:color w:val="0E2034"/>
          <w:shd w:val="clear" w:color="auto" w:fill="FFFFFF"/>
        </w:rPr>
        <w:t>.</w:t>
      </w:r>
      <w:ins w:id="354" w:author="David Roberts" w:date="2018-05-17T11:03:00Z">
        <w:r w:rsidR="00133F1E">
          <w:rPr>
            <w:rFonts w:ascii="Arial" w:hAnsi="Arial" w:cs="Arial"/>
            <w:color w:val="0E2034"/>
            <w:shd w:val="clear" w:color="auto" w:fill="FFFFFF"/>
          </w:rPr>
          <w:t xml:space="preserve"> </w:t>
        </w:r>
      </w:ins>
      <w:del w:id="355" w:author="Mansoor, Feroz" w:date="2018-05-26T16:29:00Z">
        <w:r w:rsidR="00A04AD1" w:rsidRPr="00211188" w:rsidDel="0053142C">
          <w:rPr>
            <w:rFonts w:ascii="Arial" w:hAnsi="Arial" w:cs="Arial"/>
            <w:color w:val="0E2034"/>
            <w:shd w:val="clear" w:color="auto" w:fill="FFFFFF"/>
          </w:rPr>
          <w:delText>The method</w:delText>
        </w:r>
      </w:del>
      <w:ins w:id="356" w:author="David Roberts" w:date="2018-05-17T11:03:00Z">
        <w:del w:id="357" w:author="Mansoor, Feroz" w:date="2018-05-26T16:29:00Z">
          <w:r w:rsidR="00133F1E" w:rsidDel="0053142C">
            <w:rPr>
              <w:rFonts w:ascii="Arial" w:hAnsi="Arial" w:cs="Arial"/>
              <w:color w:val="0E2034"/>
              <w:shd w:val="clear" w:color="auto" w:fill="FFFFFF"/>
            </w:rPr>
            <w:delText xml:space="preserve"> may</w:delText>
          </w:r>
        </w:del>
      </w:ins>
      <w:del w:id="358" w:author="Mansoor, Feroz" w:date="2018-05-26T16:29:00Z">
        <w:r w:rsidR="00A04AD1" w:rsidRPr="00211188" w:rsidDel="0053142C">
          <w:rPr>
            <w:rFonts w:ascii="Arial" w:hAnsi="Arial" w:cs="Arial"/>
            <w:color w:val="0E2034"/>
            <w:shd w:val="clear" w:color="auto" w:fill="FFFFFF"/>
          </w:rPr>
          <w:delText xml:space="preserve"> then devises </w:delText>
        </w:r>
      </w:del>
      <w:ins w:id="359" w:author="David Roberts" w:date="2018-05-17T11:04:00Z">
        <w:del w:id="360" w:author="Mansoor, Feroz" w:date="2018-05-26T16:29:00Z">
          <w:r w:rsidR="00133F1E" w:rsidDel="0053142C">
            <w:rPr>
              <w:rFonts w:ascii="Arial" w:hAnsi="Arial" w:cs="Arial"/>
              <w:color w:val="0E2034"/>
              <w:shd w:val="clear" w:color="auto" w:fill="FFFFFF"/>
            </w:rPr>
            <w:delText xml:space="preserve">a </w:delText>
          </w:r>
        </w:del>
      </w:ins>
      <w:del w:id="361" w:author="Mansoor, Feroz" w:date="2018-05-26T16:29:00Z">
        <w:r w:rsidR="00A04AD1" w:rsidRPr="00211188" w:rsidDel="0053142C">
          <w:rPr>
            <w:rFonts w:ascii="Arial" w:hAnsi="Arial" w:cs="Arial"/>
            <w:color w:val="0E2034"/>
            <w:shd w:val="clear" w:color="auto" w:fill="FFFFFF"/>
          </w:rPr>
          <w:delText>system for the mutual information measures which must satisf</w:delText>
        </w:r>
      </w:del>
      <w:ins w:id="362" w:author="David Roberts" w:date="2018-05-17T11:04:00Z">
        <w:del w:id="363" w:author="Mansoor, Feroz" w:date="2018-05-26T16:29:00Z">
          <w:r w:rsidR="00133F1E" w:rsidDel="0053142C">
            <w:rPr>
              <w:rFonts w:ascii="Arial" w:hAnsi="Arial" w:cs="Arial"/>
              <w:color w:val="0E2034"/>
              <w:shd w:val="clear" w:color="auto" w:fill="FFFFFF"/>
            </w:rPr>
            <w:delText>ies</w:delText>
          </w:r>
        </w:del>
      </w:ins>
      <w:del w:id="364" w:author="Mansoor, Feroz" w:date="2018-05-26T16:29:00Z">
        <w:r w:rsidR="00A04AD1" w:rsidRPr="00211188" w:rsidDel="0053142C">
          <w:rPr>
            <w:rFonts w:ascii="Arial" w:hAnsi="Arial" w:cs="Arial"/>
            <w:color w:val="0E2034"/>
            <w:shd w:val="clear" w:color="auto" w:fill="FFFFFF"/>
          </w:rPr>
          <w:delText>y: </w:delText>
        </w:r>
      </w:del>
    </w:p>
    <w:p w14:paraId="4E681A8B" w14:textId="77777777" w:rsidR="00444E2F" w:rsidRDefault="00444E2F" w:rsidP="00A04AD1">
      <w:pPr>
        <w:rPr>
          <w:ins w:id="365" w:author="Mansoor, Feroz" w:date="2018-05-26T16:29:00Z"/>
          <w:rFonts w:ascii="Arial" w:hAnsi="Arial" w:cs="Arial"/>
          <w:color w:val="0E2034"/>
        </w:rPr>
      </w:pPr>
    </w:p>
    <w:p w14:paraId="5AB74D5D" w14:textId="0B30137B" w:rsidR="00EC4B99" w:rsidRPr="007D3903" w:rsidDel="00444E2F" w:rsidRDefault="00A04AD1">
      <w:pPr>
        <w:spacing w:after="0"/>
        <w:rPr>
          <w:del w:id="366" w:author="Mansoor, Feroz" w:date="2018-05-26T16:29:00Z"/>
          <w:moveTo w:id="367" w:author="Mansoor, Feroz" w:date="2018-05-25T18:58:00Z"/>
          <w:rFonts w:ascii="Arial" w:hAnsi="Arial" w:cs="Arial"/>
          <w:color w:val="0E2034"/>
          <w:shd w:val="clear" w:color="auto" w:fill="FFFFFF"/>
        </w:rPr>
        <w:pPrChange w:id="368" w:author="Mansoor, Feroz" w:date="2018-05-25T18:59:00Z">
          <w:pPr/>
        </w:pPrChange>
      </w:pPr>
      <w:del w:id="369" w:author="Mansoor, Feroz" w:date="2018-05-25T18:58:00Z">
        <w:r w:rsidRPr="00A04AD1" w:rsidDel="00EC4B99">
          <w:rPr>
            <w:rFonts w:ascii="Arial" w:hAnsi="Arial" w:cs="Arial"/>
            <w:color w:val="0E2034"/>
          </w:rPr>
          <w:br/>
        </w:r>
      </w:del>
      <w:del w:id="370" w:author="Mansoor, Feroz" w:date="2018-05-26T16:29:00Z">
        <w:r w:rsidRPr="00D80DD5" w:rsidDel="00444E2F">
          <w:rPr>
            <w:rFonts w:ascii="Arial" w:hAnsi="Arial" w:cs="Arial"/>
            <w:color w:val="0E2034"/>
            <w:shd w:val="clear" w:color="auto" w:fill="FFFFFF"/>
            <w:rPrChange w:id="371" w:author="David Roberts" w:date="2018-05-17T11:11:00Z">
              <w:rPr>
                <w:rFonts w:ascii="Arial" w:hAnsi="Arial" w:cs="Arial"/>
                <w:b/>
                <w:color w:val="0E2034"/>
                <w:sz w:val="16"/>
                <w:szCs w:val="16"/>
                <w:u w:val="single"/>
                <w:shd w:val="clear" w:color="auto" w:fill="FFFFFF"/>
              </w:rPr>
            </w:rPrChange>
          </w:rPr>
          <w:delText>Live Data Feed Image Features</w:delText>
        </w:r>
        <w:r w:rsidRPr="00D80DD5" w:rsidDel="00444E2F">
          <w:rPr>
            <w:rFonts w:ascii="Arial" w:hAnsi="Arial" w:cs="Arial"/>
            <w:color w:val="0E2034"/>
            <w:u w:val="single"/>
            <w:shd w:val="clear" w:color="auto" w:fill="FFFFFF"/>
            <w:rPrChange w:id="372" w:author="David Roberts" w:date="2018-05-17T11:11:00Z">
              <w:rPr>
                <w:rFonts w:ascii="Arial" w:hAnsi="Arial" w:cs="Arial"/>
                <w:b/>
                <w:color w:val="0E2034"/>
                <w:sz w:val="16"/>
                <w:szCs w:val="16"/>
                <w:u w:val="single"/>
                <w:shd w:val="clear" w:color="auto" w:fill="FFFFFF"/>
              </w:rPr>
            </w:rPrChange>
          </w:rPr>
          <w:delText xml:space="preserve"> </w:delText>
        </w:r>
        <w:r w:rsidRPr="00D80DD5" w:rsidDel="00444E2F">
          <w:rPr>
            <w:rFonts w:ascii="Arial" w:hAnsi="Arial" w:cs="Arial"/>
            <w:color w:val="0E2034"/>
            <w:shd w:val="clear" w:color="auto" w:fill="FFFFFF"/>
            <w:rPrChange w:id="373" w:author="David Roberts" w:date="2018-05-17T11:11:00Z">
              <w:rPr>
                <w:rFonts w:ascii="Arial" w:hAnsi="Arial" w:cs="Arial"/>
                <w:b/>
                <w:color w:val="0E2034"/>
                <w:sz w:val="16"/>
                <w:szCs w:val="16"/>
                <w:shd w:val="clear" w:color="auto" w:fill="FFFFFF"/>
              </w:rPr>
            </w:rPrChange>
          </w:rPr>
          <w:delText xml:space="preserve">   = </w:delText>
        </w:r>
        <w:r w:rsidRPr="00EC4B99" w:rsidDel="00444E2F">
          <w:rPr>
            <w:rFonts w:ascii="Arial" w:hAnsi="Arial" w:cs="Arial"/>
            <w:color w:val="0E2034"/>
            <w:u w:val="single"/>
            <w:shd w:val="clear" w:color="auto" w:fill="FFFFFF"/>
            <w:rPrChange w:id="374" w:author="Mansoor, Feroz" w:date="2018-05-25T18:58:00Z">
              <w:rPr>
                <w:rFonts w:ascii="Arial" w:hAnsi="Arial" w:cs="Arial"/>
                <w:b/>
                <w:color w:val="0E2034"/>
                <w:sz w:val="14"/>
                <w:szCs w:val="14"/>
                <w:shd w:val="clear" w:color="auto" w:fill="FFFFFF"/>
              </w:rPr>
            </w:rPrChange>
          </w:rPr>
          <w:delText>Confidence Ratio</w:delText>
        </w:r>
        <w:r w:rsidRPr="00D80DD5" w:rsidDel="00444E2F">
          <w:rPr>
            <w:rFonts w:ascii="Arial" w:hAnsi="Arial" w:cs="Arial"/>
            <w:color w:val="0E2034"/>
            <w:shd w:val="clear" w:color="auto" w:fill="FFFFFF"/>
            <w:rPrChange w:id="375" w:author="David Roberts" w:date="2018-05-17T11:11:00Z">
              <w:rPr>
                <w:rFonts w:ascii="Arial" w:hAnsi="Arial" w:cs="Arial"/>
                <w:b/>
                <w:color w:val="0E2034"/>
                <w:sz w:val="14"/>
                <w:szCs w:val="14"/>
                <w:shd w:val="clear" w:color="auto" w:fill="FFFFFF"/>
              </w:rPr>
            </w:rPrChange>
          </w:rPr>
          <w:delText xml:space="preserve"> </w:delText>
        </w:r>
      </w:del>
      <w:moveToRangeStart w:id="376" w:author="Mansoor, Feroz" w:date="2018-05-25T18:58:00Z" w:name="move515038054"/>
      <w:moveTo w:id="377" w:author="Mansoor, Feroz" w:date="2018-05-25T18:58:00Z">
        <w:del w:id="378" w:author="Mansoor, Feroz" w:date="2018-05-26T16:29:00Z">
          <w:r w:rsidR="00EC4B99" w:rsidRPr="007D3903" w:rsidDel="00444E2F">
            <w:rPr>
              <w:rFonts w:ascii="Arial" w:hAnsi="Arial" w:cs="Arial"/>
              <w:color w:val="0E2034"/>
              <w:shd w:val="clear" w:color="auto" w:fill="FFFFFF"/>
            </w:rPr>
            <w:delText xml:space="preserve">Training Data Image </w:delText>
          </w:r>
          <w:commentRangeStart w:id="379"/>
          <w:r w:rsidR="00EC4B99" w:rsidRPr="007D3903" w:rsidDel="00444E2F">
            <w:rPr>
              <w:rFonts w:ascii="Arial" w:hAnsi="Arial" w:cs="Arial"/>
              <w:color w:val="0E2034"/>
              <w:shd w:val="clear" w:color="auto" w:fill="FFFFFF"/>
            </w:rPr>
            <w:delText>Features</w:delText>
          </w:r>
          <w:commentRangeEnd w:id="379"/>
          <w:r w:rsidR="00EC4B99" w:rsidDel="00444E2F">
            <w:rPr>
              <w:rStyle w:val="CommentReference"/>
            </w:rPr>
            <w:commentReference w:id="379"/>
          </w:r>
          <w:r w:rsidR="00EC4B99" w:rsidDel="00444E2F">
            <w:rPr>
              <w:rFonts w:ascii="Arial" w:hAnsi="Arial" w:cs="Arial"/>
              <w:color w:val="0E2034"/>
              <w:shd w:val="clear" w:color="auto" w:fill="FFFFFF"/>
            </w:rPr>
            <w:delText xml:space="preserve"> </w:delText>
          </w:r>
        </w:del>
      </w:moveTo>
    </w:p>
    <w:moveToRangeEnd w:id="376"/>
    <w:p w14:paraId="3F0068C7" w14:textId="6190E0F1" w:rsidR="00A04AD1" w:rsidRPr="00D80DD5" w:rsidDel="00444E2F" w:rsidRDefault="00A04AD1" w:rsidP="00A04AD1">
      <w:pPr>
        <w:rPr>
          <w:del w:id="380" w:author="Mansoor, Feroz" w:date="2018-05-26T16:29:00Z"/>
          <w:rFonts w:ascii="Arial" w:hAnsi="Arial" w:cs="Arial"/>
          <w:color w:val="0E2034"/>
          <w:shd w:val="clear" w:color="auto" w:fill="FFFFFF"/>
        </w:rPr>
      </w:pPr>
      <w:del w:id="381" w:author="Mansoor, Feroz" w:date="2018-05-26T16:29:00Z">
        <w:r w:rsidRPr="00D80DD5" w:rsidDel="00444E2F">
          <w:rPr>
            <w:rFonts w:ascii="Arial" w:hAnsi="Arial" w:cs="Arial"/>
            <w:color w:val="0E2034"/>
            <w:shd w:val="clear" w:color="auto" w:fill="FFFFFF"/>
            <w:rPrChange w:id="382" w:author="David Roberts" w:date="2018-05-17T11:11:00Z">
              <w:rPr>
                <w:rFonts w:ascii="Arial" w:hAnsi="Arial" w:cs="Arial"/>
                <w:b/>
                <w:color w:val="0E2034"/>
                <w:sz w:val="14"/>
                <w:szCs w:val="14"/>
                <w:shd w:val="clear" w:color="auto" w:fill="FFFFFF"/>
              </w:rPr>
            </w:rPrChange>
          </w:rPr>
          <w:delText>(Where confidence ratio &gt;0.8 image is categorized and presented via</w:delText>
        </w:r>
        <w:r w:rsidRPr="00D80DD5" w:rsidDel="00444E2F">
          <w:rPr>
            <w:rFonts w:ascii="Arial" w:hAnsi="Arial" w:cs="Arial"/>
            <w:color w:val="0E2034"/>
            <w:shd w:val="clear" w:color="auto" w:fill="FFFFFF"/>
            <w:rPrChange w:id="383" w:author="David Roberts" w:date="2018-05-17T11:11:00Z">
              <w:rPr>
                <w:rFonts w:ascii="Arial" w:hAnsi="Arial" w:cs="Arial"/>
                <w:b/>
                <w:color w:val="0E2034"/>
                <w:sz w:val="16"/>
                <w:szCs w:val="16"/>
                <w:shd w:val="clear" w:color="auto" w:fill="FFFFFF"/>
              </w:rPr>
            </w:rPrChange>
          </w:rPr>
          <w:delText xml:space="preserve"> UI)</w:delText>
        </w:r>
      </w:del>
    </w:p>
    <w:p w14:paraId="0DC06AC5" w14:textId="4D16FF27" w:rsidR="00740B9F" w:rsidRPr="00D80DD5" w:rsidDel="00EC4B99" w:rsidRDefault="00A04AD1" w:rsidP="00A04AD1">
      <w:pPr>
        <w:rPr>
          <w:moveFrom w:id="384" w:author="Mansoor, Feroz" w:date="2018-05-25T18:58:00Z"/>
          <w:rFonts w:ascii="Arial" w:hAnsi="Arial" w:cs="Arial"/>
          <w:color w:val="0E2034"/>
          <w:shd w:val="clear" w:color="auto" w:fill="FFFFFF"/>
          <w:rPrChange w:id="385" w:author="David Roberts" w:date="2018-05-17T11:11:00Z">
            <w:rPr>
              <w:moveFrom w:id="386" w:author="Mansoor, Feroz" w:date="2018-05-25T18:58:00Z"/>
              <w:rFonts w:ascii="Arial" w:hAnsi="Arial" w:cs="Arial"/>
              <w:b/>
              <w:color w:val="0E2034"/>
              <w:sz w:val="16"/>
              <w:szCs w:val="16"/>
              <w:shd w:val="clear" w:color="auto" w:fill="FFFFFF"/>
            </w:rPr>
          </w:rPrChange>
        </w:rPr>
      </w:pPr>
      <w:moveFromRangeStart w:id="387" w:author="Mansoor, Feroz" w:date="2018-05-25T18:58:00Z" w:name="move515038054"/>
      <w:moveFrom w:id="388" w:author="Mansoor, Feroz" w:date="2018-05-25T18:58:00Z">
        <w:r w:rsidRPr="00D80DD5" w:rsidDel="00EC4B99">
          <w:rPr>
            <w:rFonts w:ascii="Arial" w:hAnsi="Arial" w:cs="Arial"/>
            <w:color w:val="0E2034"/>
            <w:shd w:val="clear" w:color="auto" w:fill="FFFFFF"/>
            <w:rPrChange w:id="389" w:author="David Roberts" w:date="2018-05-17T11:11:00Z">
              <w:rPr>
                <w:rFonts w:ascii="Arial" w:hAnsi="Arial" w:cs="Arial"/>
                <w:b/>
                <w:color w:val="0E2034"/>
                <w:sz w:val="16"/>
                <w:szCs w:val="16"/>
                <w:shd w:val="clear" w:color="auto" w:fill="FFFFFF"/>
              </w:rPr>
            </w:rPrChange>
          </w:rPr>
          <w:t xml:space="preserve">Training Data Image </w:t>
        </w:r>
        <w:commentRangeStart w:id="390"/>
        <w:r w:rsidRPr="00D80DD5" w:rsidDel="00EC4B99">
          <w:rPr>
            <w:rFonts w:ascii="Arial" w:hAnsi="Arial" w:cs="Arial"/>
            <w:color w:val="0E2034"/>
            <w:shd w:val="clear" w:color="auto" w:fill="FFFFFF"/>
            <w:rPrChange w:id="391" w:author="David Roberts" w:date="2018-05-17T11:11:00Z">
              <w:rPr>
                <w:rFonts w:ascii="Arial" w:hAnsi="Arial" w:cs="Arial"/>
                <w:b/>
                <w:color w:val="0E2034"/>
                <w:sz w:val="16"/>
                <w:szCs w:val="16"/>
                <w:shd w:val="clear" w:color="auto" w:fill="FFFFFF"/>
              </w:rPr>
            </w:rPrChange>
          </w:rPr>
          <w:t>Features</w:t>
        </w:r>
        <w:commentRangeEnd w:id="390"/>
        <w:r w:rsidR="00D80DD5" w:rsidDel="00EC4B99">
          <w:rPr>
            <w:rStyle w:val="CommentReference"/>
          </w:rPr>
          <w:commentReference w:id="390"/>
        </w:r>
        <w:ins w:id="392" w:author="David Roberts" w:date="2018-05-17T11:11:00Z">
          <w:r w:rsidR="00D80DD5" w:rsidDel="00EC4B99">
            <w:rPr>
              <w:rFonts w:ascii="Arial" w:hAnsi="Arial" w:cs="Arial"/>
              <w:color w:val="0E2034"/>
              <w:shd w:val="clear" w:color="auto" w:fill="FFFFFF"/>
            </w:rPr>
            <w:t xml:space="preserve"> </w:t>
          </w:r>
        </w:ins>
      </w:moveFrom>
    </w:p>
    <w:moveFromRangeEnd w:id="387"/>
    <w:p w14:paraId="29CCBE31" w14:textId="77777777" w:rsidR="00596F88" w:rsidRDefault="00F80198" w:rsidP="00A04AD1">
      <w:pPr>
        <w:rPr>
          <w:rFonts w:ascii="Arial" w:hAnsi="Arial" w:cs="Arial"/>
          <w:color w:val="0E2034"/>
          <w:shd w:val="clear" w:color="auto" w:fill="FFFFFF"/>
        </w:rPr>
      </w:pPr>
      <w:del w:id="393" w:author="David Roberts" w:date="2018-05-17T11:12:00Z">
        <w:r w:rsidDel="00D80DD5">
          <w:rPr>
            <w:rFonts w:ascii="Arial" w:hAnsi="Arial" w:cs="Arial"/>
            <w:color w:val="0E2034"/>
            <w:shd w:val="clear" w:color="auto" w:fill="FFFFFF"/>
          </w:rPr>
          <w:delText xml:space="preserve">(19) </w:delText>
        </w:r>
      </w:del>
      <w:r w:rsidR="00596F88" w:rsidRPr="002B26C0">
        <w:rPr>
          <w:rFonts w:ascii="Arial" w:hAnsi="Arial" w:cs="Arial"/>
          <w:color w:val="0E2034"/>
          <w:shd w:val="clear" w:color="auto" w:fill="FFFFFF"/>
        </w:rPr>
        <w:t xml:space="preserve">The method </w:t>
      </w:r>
      <w:ins w:id="394" w:author="David Roberts" w:date="2018-05-17T11:12:00Z">
        <w:r w:rsidR="00D80DD5">
          <w:rPr>
            <w:rFonts w:ascii="Arial" w:hAnsi="Arial" w:cs="Arial"/>
            <w:color w:val="0E2034"/>
            <w:shd w:val="clear" w:color="auto" w:fill="FFFFFF"/>
          </w:rPr>
          <w:t xml:space="preserve">may comprise </w:t>
        </w:r>
      </w:ins>
      <w:r w:rsidR="00596F88" w:rsidRPr="002B26C0">
        <w:rPr>
          <w:rFonts w:ascii="Arial" w:hAnsi="Arial" w:cs="Arial"/>
          <w:color w:val="0E2034"/>
          <w:shd w:val="clear" w:color="auto" w:fill="FFFFFF"/>
        </w:rPr>
        <w:t>train</w:t>
      </w:r>
      <w:ins w:id="395" w:author="David Roberts" w:date="2018-05-17T11:12:00Z">
        <w:r w:rsidR="00D80DD5">
          <w:rPr>
            <w:rFonts w:ascii="Arial" w:hAnsi="Arial" w:cs="Arial"/>
            <w:color w:val="0E2034"/>
            <w:shd w:val="clear" w:color="auto" w:fill="FFFFFF"/>
          </w:rPr>
          <w:t>ing</w:t>
        </w:r>
      </w:ins>
      <w:del w:id="396" w:author="David Roberts" w:date="2018-05-17T11:12:00Z">
        <w:r w:rsidR="00596F88" w:rsidRPr="002B26C0" w:rsidDel="00D80DD5">
          <w:rPr>
            <w:rFonts w:ascii="Arial" w:hAnsi="Arial" w:cs="Arial"/>
            <w:color w:val="0E2034"/>
            <w:shd w:val="clear" w:color="auto" w:fill="FFFFFF"/>
          </w:rPr>
          <w:delText>s</w:delText>
        </w:r>
      </w:del>
      <w:r w:rsidR="00596F88" w:rsidRPr="002B26C0">
        <w:rPr>
          <w:rFonts w:ascii="Arial" w:hAnsi="Arial" w:cs="Arial"/>
          <w:color w:val="0E2034"/>
          <w:shd w:val="clear" w:color="auto" w:fill="FFFFFF"/>
        </w:rPr>
        <w:t xml:space="preserve"> the machine learning recognition model on the training data to determine trained values of the model parameters from initial values o</w:t>
      </w:r>
      <w:r w:rsidR="00B44FAC">
        <w:rPr>
          <w:rFonts w:ascii="Arial" w:hAnsi="Arial" w:cs="Arial"/>
          <w:color w:val="0E2034"/>
          <w:shd w:val="clear" w:color="auto" w:fill="FFFFFF"/>
        </w:rPr>
        <w:t xml:space="preserve">f the model parameters </w:t>
      </w:r>
      <w:del w:id="397" w:author="Mansoor, Feroz" w:date="2018-05-31T16:33:00Z">
        <w:r w:rsidR="00B44FAC" w:rsidDel="001E249B">
          <w:rPr>
            <w:rFonts w:ascii="Arial" w:hAnsi="Arial" w:cs="Arial"/>
            <w:color w:val="0E2034"/>
            <w:shd w:val="clear" w:color="auto" w:fill="FFFFFF"/>
          </w:rPr>
          <w:delText xml:space="preserve">(step </w:delText>
        </w:r>
      </w:del>
      <w:r w:rsidR="00B44FAC">
        <w:rPr>
          <w:rFonts w:ascii="Arial" w:hAnsi="Arial" w:cs="Arial"/>
          <w:color w:val="0E2034"/>
          <w:shd w:val="clear" w:color="auto" w:fill="FFFFFF"/>
        </w:rPr>
        <w:t>206</w:t>
      </w:r>
      <w:del w:id="398" w:author="Mansoor, Feroz" w:date="2018-05-31T16:33:00Z">
        <w:r w:rsidR="00596F88" w:rsidRPr="002B26C0" w:rsidDel="001E249B">
          <w:rPr>
            <w:rFonts w:ascii="Arial" w:hAnsi="Arial" w:cs="Arial"/>
            <w:color w:val="0E2034"/>
            <w:shd w:val="clear" w:color="auto" w:fill="FFFFFF"/>
          </w:rPr>
          <w:delText>)</w:delText>
        </w:r>
      </w:del>
      <w:r w:rsidR="00596F88" w:rsidRPr="002B26C0">
        <w:rPr>
          <w:rFonts w:ascii="Arial" w:hAnsi="Arial" w:cs="Arial"/>
          <w:color w:val="0E2034"/>
          <w:shd w:val="clear" w:color="auto" w:fill="FFFFFF"/>
        </w:rPr>
        <w:t>. </w:t>
      </w:r>
    </w:p>
    <w:p w14:paraId="2EA9213D" w14:textId="77777777" w:rsidR="00A96851" w:rsidRDefault="00F80198" w:rsidP="00A04AD1">
      <w:pPr>
        <w:rPr>
          <w:rFonts w:ascii="Arial" w:hAnsi="Arial" w:cs="Arial"/>
          <w:color w:val="0E2034"/>
          <w:shd w:val="clear" w:color="auto" w:fill="FFFFFF"/>
        </w:rPr>
      </w:pPr>
      <w:del w:id="399" w:author="David Roberts" w:date="2018-05-17T11:12:00Z">
        <w:r w:rsidDel="00D80DD5">
          <w:rPr>
            <w:rFonts w:ascii="Arial" w:hAnsi="Arial" w:cs="Arial"/>
            <w:color w:val="0E2034"/>
            <w:shd w:val="clear" w:color="auto" w:fill="FFFFFF"/>
          </w:rPr>
          <w:delText xml:space="preserve">(20) </w:delText>
        </w:r>
      </w:del>
      <w:r w:rsidR="00A96851" w:rsidRPr="00A96851">
        <w:rPr>
          <w:rFonts w:ascii="Arial" w:hAnsi="Arial" w:cs="Arial"/>
          <w:color w:val="0E2034"/>
          <w:shd w:val="clear" w:color="auto" w:fill="FFFFFF"/>
        </w:rPr>
        <w:t xml:space="preserve">For each of the training images, the method </w:t>
      </w:r>
      <w:ins w:id="400" w:author="David Roberts" w:date="2018-05-17T11:12:00Z">
        <w:r w:rsidR="00D80DD5">
          <w:rPr>
            <w:rFonts w:ascii="Arial" w:hAnsi="Arial" w:cs="Arial"/>
            <w:color w:val="0E2034"/>
            <w:shd w:val="clear" w:color="auto" w:fill="FFFFFF"/>
          </w:rPr>
          <w:t xml:space="preserve">may comprise </w:t>
        </w:r>
      </w:ins>
      <w:r w:rsidR="00A96851" w:rsidRPr="00A96851">
        <w:rPr>
          <w:rFonts w:ascii="Arial" w:hAnsi="Arial" w:cs="Arial"/>
          <w:color w:val="0E2034"/>
          <w:shd w:val="clear" w:color="auto" w:fill="FFFFFF"/>
        </w:rPr>
        <w:t>process</w:t>
      </w:r>
      <w:ins w:id="401" w:author="David Roberts" w:date="2018-05-17T11:12:00Z">
        <w:r w:rsidR="00D80DD5">
          <w:rPr>
            <w:rFonts w:ascii="Arial" w:hAnsi="Arial" w:cs="Arial"/>
            <w:color w:val="0E2034"/>
            <w:shd w:val="clear" w:color="auto" w:fill="FFFFFF"/>
          </w:rPr>
          <w:t>ing</w:t>
        </w:r>
      </w:ins>
      <w:del w:id="402" w:author="David Roberts" w:date="2018-05-17T11:12:00Z">
        <w:r w:rsidR="00A96851" w:rsidRPr="00A96851" w:rsidDel="00D80DD5">
          <w:rPr>
            <w:rFonts w:ascii="Arial" w:hAnsi="Arial" w:cs="Arial"/>
            <w:color w:val="0E2034"/>
            <w:shd w:val="clear" w:color="auto" w:fill="FFFFFF"/>
          </w:rPr>
          <w:delText>es</w:delText>
        </w:r>
      </w:del>
      <w:r w:rsidR="00A96851" w:rsidRPr="00A96851">
        <w:rPr>
          <w:rFonts w:ascii="Arial" w:hAnsi="Arial" w:cs="Arial"/>
          <w:color w:val="0E2034"/>
          <w:shd w:val="clear" w:color="auto" w:fill="FFFFFF"/>
        </w:rPr>
        <w:t xml:space="preserve"> the training image using the machine learning model in accordance with current values of the parameters of the visual recognition model to generate a predicted point in the classification for the training image. </w:t>
      </w:r>
    </w:p>
    <w:p w14:paraId="296CE6EC" w14:textId="1F5E5855" w:rsidR="00361189" w:rsidRDefault="00F80198" w:rsidP="00A04AD1">
      <w:pPr>
        <w:rPr>
          <w:rFonts w:ascii="Arial" w:hAnsi="Arial" w:cs="Arial"/>
          <w:color w:val="0E2034"/>
          <w:sz w:val="18"/>
          <w:szCs w:val="18"/>
          <w:shd w:val="clear" w:color="auto" w:fill="FFFFFF"/>
        </w:rPr>
      </w:pPr>
      <w:del w:id="403" w:author="David Roberts" w:date="2018-05-17T11:13:00Z">
        <w:r w:rsidDel="00D80DD5">
          <w:rPr>
            <w:rFonts w:ascii="Arial" w:hAnsi="Arial" w:cs="Arial"/>
            <w:color w:val="0E2034"/>
            <w:shd w:val="clear" w:color="auto" w:fill="FFFFFF"/>
          </w:rPr>
          <w:delText xml:space="preserve">(21) </w:delText>
        </w:r>
      </w:del>
      <w:r w:rsidR="00361189" w:rsidRPr="00A25984">
        <w:rPr>
          <w:rFonts w:ascii="Arial" w:hAnsi="Arial" w:cs="Arial"/>
          <w:color w:val="0E2034"/>
          <w:shd w:val="clear" w:color="auto" w:fill="FFFFFF"/>
        </w:rPr>
        <w:t xml:space="preserve">When there is more than one object classification </w:t>
      </w:r>
      <w:ins w:id="404" w:author="David Roberts" w:date="2018-05-17T11:13:00Z">
        <w:r w:rsidR="00D80DD5">
          <w:rPr>
            <w:rFonts w:ascii="Arial" w:hAnsi="Arial" w:cs="Arial"/>
            <w:color w:val="0E2034"/>
            <w:shd w:val="clear" w:color="auto" w:fill="FFFFFF"/>
          </w:rPr>
          <w:t xml:space="preserve">that </w:t>
        </w:r>
      </w:ins>
      <w:r w:rsidR="00361189" w:rsidRPr="00A25984">
        <w:rPr>
          <w:rFonts w:ascii="Arial" w:hAnsi="Arial" w:cs="Arial"/>
          <w:color w:val="0E2034"/>
          <w:shd w:val="clear" w:color="auto" w:fill="FFFFFF"/>
        </w:rPr>
        <w:t xml:space="preserve">is identified in the label data for the training image, the system can determine a combined embedding from the numeric </w:t>
      </w:r>
      <w:ins w:id="405" w:author="Mansoor, Feroz" w:date="2018-05-27T13:19:00Z">
        <w:r w:rsidR="00683BCD">
          <w:rPr>
            <w:rFonts w:ascii="Arial" w:hAnsi="Arial" w:cs="Arial"/>
            <w:color w:val="0E2034"/>
            <w:shd w:val="clear" w:color="auto" w:fill="FFFFFF"/>
          </w:rPr>
          <w:t>(vector co-</w:t>
        </w:r>
        <w:proofErr w:type="spellStart"/>
        <w:r w:rsidR="00683BCD">
          <w:rPr>
            <w:rFonts w:ascii="Arial" w:hAnsi="Arial" w:cs="Arial"/>
            <w:color w:val="0E2034"/>
            <w:shd w:val="clear" w:color="auto" w:fill="FFFFFF"/>
          </w:rPr>
          <w:lastRenderedPageBreak/>
          <w:t>oridnates</w:t>
        </w:r>
        <w:proofErr w:type="spellEnd"/>
        <w:r w:rsidR="00683BCD">
          <w:rPr>
            <w:rFonts w:ascii="Arial" w:hAnsi="Arial" w:cs="Arial"/>
            <w:color w:val="0E2034"/>
            <w:shd w:val="clear" w:color="auto" w:fill="FFFFFF"/>
          </w:rPr>
          <w:t xml:space="preserve">) </w:t>
        </w:r>
      </w:ins>
      <w:r w:rsidR="00361189" w:rsidRPr="00A25984">
        <w:rPr>
          <w:rFonts w:ascii="Arial" w:hAnsi="Arial" w:cs="Arial"/>
          <w:color w:val="0E2034"/>
          <w:shd w:val="clear" w:color="auto" w:fill="FFFFFF"/>
        </w:rPr>
        <w:t>embedding</w:t>
      </w:r>
      <w:del w:id="406" w:author="David Roberts" w:date="2018-05-17T11:13:00Z">
        <w:r w:rsidR="00A25984" w:rsidDel="00D80DD5">
          <w:rPr>
            <w:rFonts w:ascii="Arial" w:hAnsi="Arial" w:cs="Arial"/>
            <w:color w:val="0E2034"/>
            <w:shd w:val="clear" w:color="auto" w:fill="FFFFFF"/>
          </w:rPr>
          <w:delText>’</w:delText>
        </w:r>
      </w:del>
      <w:r w:rsidR="00361189" w:rsidRPr="00A25984">
        <w:rPr>
          <w:rFonts w:ascii="Arial" w:hAnsi="Arial" w:cs="Arial"/>
          <w:color w:val="0E2034"/>
          <w:shd w:val="clear" w:color="auto" w:fill="FFFFFF"/>
        </w:rPr>
        <w:t>s of the object categories identified in the label d</w:t>
      </w:r>
      <w:r w:rsidR="00A25984" w:rsidRPr="00A25984">
        <w:rPr>
          <w:rFonts w:ascii="Arial" w:hAnsi="Arial" w:cs="Arial"/>
          <w:color w:val="0E2034"/>
          <w:shd w:val="clear" w:color="auto" w:fill="FFFFFF"/>
        </w:rPr>
        <w:t xml:space="preserve">ata for the training image. </w:t>
      </w:r>
      <w:r w:rsidR="00361189" w:rsidRPr="00A25984">
        <w:rPr>
          <w:rFonts w:ascii="Arial" w:hAnsi="Arial" w:cs="Arial"/>
          <w:color w:val="0E2034"/>
          <w:shd w:val="clear" w:color="auto" w:fill="FFFFFF"/>
        </w:rPr>
        <w:t>Once the method has trained the visual recognition model, the method can use the classifications and the trained parameter values to classify new images using the trained model</w:t>
      </w:r>
      <w:r w:rsidR="00361189">
        <w:rPr>
          <w:rFonts w:ascii="Arial" w:hAnsi="Arial" w:cs="Arial"/>
          <w:color w:val="0E2034"/>
          <w:sz w:val="18"/>
          <w:szCs w:val="18"/>
          <w:shd w:val="clear" w:color="auto" w:fill="FFFFFF"/>
        </w:rPr>
        <w:t>. </w:t>
      </w:r>
    </w:p>
    <w:p w14:paraId="51E3A355" w14:textId="77777777" w:rsidR="00810C16" w:rsidRDefault="00F80198" w:rsidP="00A04AD1">
      <w:pPr>
        <w:rPr>
          <w:rFonts w:ascii="Arial" w:hAnsi="Arial" w:cs="Arial"/>
          <w:color w:val="0E2034"/>
          <w:shd w:val="clear" w:color="auto" w:fill="FFFFFF"/>
        </w:rPr>
      </w:pPr>
      <w:del w:id="407" w:author="David Roberts" w:date="2018-05-17T11:13:00Z">
        <w:r w:rsidDel="00D80DD5">
          <w:rPr>
            <w:rFonts w:ascii="Arial" w:hAnsi="Arial" w:cs="Arial"/>
            <w:color w:val="0E2034"/>
            <w:shd w:val="clear" w:color="auto" w:fill="FFFFFF"/>
          </w:rPr>
          <w:delText xml:space="preserve">(22) </w:delText>
        </w:r>
      </w:del>
      <w:r w:rsidR="00810C16" w:rsidRPr="00810C16">
        <w:rPr>
          <w:rFonts w:ascii="Arial" w:hAnsi="Arial" w:cs="Arial"/>
          <w:color w:val="0E2034"/>
          <w:shd w:val="clear" w:color="auto" w:fill="FFFFFF"/>
        </w:rPr>
        <w:t>FIG. 3 is a flow diagram of an example proce</w:t>
      </w:r>
      <w:r w:rsidR="0027589E">
        <w:rPr>
          <w:rFonts w:ascii="Arial" w:hAnsi="Arial" w:cs="Arial"/>
          <w:color w:val="0E2034"/>
          <w:shd w:val="clear" w:color="auto" w:fill="FFFFFF"/>
        </w:rPr>
        <w:t>ss 3</w:t>
      </w:r>
      <w:r w:rsidR="00810C16" w:rsidRPr="00810C16">
        <w:rPr>
          <w:rFonts w:ascii="Arial" w:hAnsi="Arial" w:cs="Arial"/>
          <w:color w:val="0E2034"/>
          <w:shd w:val="clear" w:color="auto" w:fill="FFFFFF"/>
        </w:rPr>
        <w:t>00 for classifying a new image using a trained visual recognition model. </w:t>
      </w:r>
    </w:p>
    <w:p w14:paraId="24FDC52E" w14:textId="77777777" w:rsidR="00F66EE9" w:rsidRDefault="008B7AA5" w:rsidP="00A04AD1">
      <w:pPr>
        <w:rPr>
          <w:rFonts w:ascii="Arial" w:hAnsi="Arial" w:cs="Arial"/>
          <w:color w:val="0E2034"/>
          <w:shd w:val="clear" w:color="auto" w:fill="FFFFFF"/>
        </w:rPr>
      </w:pPr>
      <w:del w:id="408" w:author="David Roberts" w:date="2018-05-17T11:14:00Z">
        <w:r w:rsidDel="00D80DD5">
          <w:rPr>
            <w:rFonts w:ascii="Arial" w:hAnsi="Arial" w:cs="Arial"/>
            <w:color w:val="0E2034"/>
            <w:shd w:val="clear" w:color="auto" w:fill="FFFFFF"/>
          </w:rPr>
          <w:delText xml:space="preserve">(23) </w:delText>
        </w:r>
      </w:del>
      <w:r>
        <w:rPr>
          <w:rFonts w:ascii="Arial" w:hAnsi="Arial" w:cs="Arial"/>
          <w:color w:val="0E2034"/>
          <w:shd w:val="clear" w:color="auto" w:fill="FFFFFF"/>
        </w:rPr>
        <w:t>For c</w:t>
      </w:r>
      <w:r w:rsidR="00B44FAC">
        <w:rPr>
          <w:rFonts w:ascii="Arial" w:hAnsi="Arial" w:cs="Arial"/>
          <w:color w:val="0E2034"/>
          <w:shd w:val="clear" w:color="auto" w:fill="FFFFFF"/>
        </w:rPr>
        <w:t>larity the process 3</w:t>
      </w:r>
      <w:r w:rsidR="00F66EE9" w:rsidRPr="00F66EE9">
        <w:rPr>
          <w:rFonts w:ascii="Arial" w:hAnsi="Arial" w:cs="Arial"/>
          <w:color w:val="0E2034"/>
          <w:shd w:val="clear" w:color="auto" w:fill="FFFFFF"/>
        </w:rPr>
        <w:t xml:space="preserve">00 will </w:t>
      </w:r>
      <w:proofErr w:type="gramStart"/>
      <w:r w:rsidR="00F66EE9" w:rsidRPr="00F66EE9">
        <w:rPr>
          <w:rFonts w:ascii="Arial" w:hAnsi="Arial" w:cs="Arial"/>
          <w:color w:val="0E2034"/>
          <w:shd w:val="clear" w:color="auto" w:fill="FFFFFF"/>
        </w:rPr>
        <w:t>be described as being</w:t>
      </w:r>
      <w:proofErr w:type="gramEnd"/>
      <w:r w:rsidR="00F66EE9" w:rsidRPr="00F66EE9">
        <w:rPr>
          <w:rFonts w:ascii="Arial" w:hAnsi="Arial" w:cs="Arial"/>
          <w:color w:val="0E2034"/>
          <w:shd w:val="clear" w:color="auto" w:fill="FFFFFF"/>
        </w:rPr>
        <w:t xml:space="preserve"> performed by a system of one or more computers </w:t>
      </w:r>
      <w:r>
        <w:rPr>
          <w:rFonts w:ascii="Arial" w:hAnsi="Arial" w:cs="Arial"/>
          <w:color w:val="0E2034"/>
          <w:shd w:val="clear" w:color="auto" w:fill="FFFFFF"/>
        </w:rPr>
        <w:t xml:space="preserve">with </w:t>
      </w:r>
      <w:r w:rsidRPr="008B7AA5">
        <w:rPr>
          <w:rFonts w:ascii="Arial" w:hAnsi="Arial" w:cs="Arial"/>
          <w:color w:val="0E2034"/>
          <w:shd w:val="clear" w:color="auto" w:fill="FFFFFF"/>
        </w:rPr>
        <w:t xml:space="preserve">access to shared pools of configurable system resources and higher-level services that can be rapidly provisioned with minimal management effort, </w:t>
      </w:r>
      <w:del w:id="409" w:author="David Roberts" w:date="2018-05-17T11:14:00Z">
        <w:r w:rsidRPr="008B7AA5" w:rsidDel="00D80DD5">
          <w:rPr>
            <w:rFonts w:ascii="Arial" w:hAnsi="Arial" w:cs="Arial"/>
            <w:color w:val="0E2034"/>
            <w:shd w:val="clear" w:color="auto" w:fill="FFFFFF"/>
          </w:rPr>
          <w:delText xml:space="preserve">often </w:delText>
        </w:r>
      </w:del>
      <w:ins w:id="410" w:author="David Roberts" w:date="2018-05-17T11:14:00Z">
        <w:r w:rsidR="00D80DD5">
          <w:rPr>
            <w:rFonts w:ascii="Arial" w:hAnsi="Arial" w:cs="Arial"/>
            <w:color w:val="0E2034"/>
            <w:shd w:val="clear" w:color="auto" w:fill="FFFFFF"/>
          </w:rPr>
          <w:t>for example</w:t>
        </w:r>
        <w:r w:rsidR="00D80DD5" w:rsidRPr="008B7AA5">
          <w:rPr>
            <w:rFonts w:ascii="Arial" w:hAnsi="Arial" w:cs="Arial"/>
            <w:color w:val="0E2034"/>
            <w:shd w:val="clear" w:color="auto" w:fill="FFFFFF"/>
          </w:rPr>
          <w:t xml:space="preserve"> </w:t>
        </w:r>
      </w:ins>
      <w:r w:rsidRPr="008B7AA5">
        <w:rPr>
          <w:rFonts w:ascii="Arial" w:hAnsi="Arial" w:cs="Arial"/>
          <w:color w:val="0E2034"/>
          <w:shd w:val="clear" w:color="auto" w:fill="FFFFFF"/>
        </w:rPr>
        <w:t>over the Internet</w:t>
      </w:r>
      <w:r w:rsidR="00F66EE9" w:rsidRPr="00F66EE9">
        <w:rPr>
          <w:rFonts w:ascii="Arial" w:hAnsi="Arial" w:cs="Arial"/>
          <w:color w:val="0E2034"/>
          <w:shd w:val="clear" w:color="auto" w:fill="FFFFFF"/>
        </w:rPr>
        <w:t xml:space="preserve">. For example,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w:t>
      </w:r>
      <w:r w:rsidR="00F66EE9">
        <w:rPr>
          <w:rFonts w:ascii="Arial" w:hAnsi="Arial" w:cs="Arial"/>
          <w:color w:val="0E2034"/>
          <w:shd w:val="clear" w:color="auto" w:fill="FFFFFF"/>
        </w:rPr>
        <w:t>, e.g.</w:t>
      </w:r>
      <w:r w:rsidR="00F66EE9" w:rsidRPr="00F66EE9">
        <w:t xml:space="preserve"> </w:t>
      </w:r>
      <w:r w:rsidR="00F66EE9">
        <w:rPr>
          <w:rFonts w:ascii="Arial" w:hAnsi="Arial" w:cs="Arial"/>
          <w:color w:val="0E2034"/>
          <w:shd w:val="clear" w:color="auto" w:fill="FFFFFF"/>
        </w:rPr>
        <w:t>video processing and i</w:t>
      </w:r>
      <w:r w:rsidR="00B44FAC">
        <w:rPr>
          <w:rFonts w:ascii="Arial" w:hAnsi="Arial" w:cs="Arial"/>
          <w:color w:val="0E2034"/>
          <w:shd w:val="clear" w:color="auto" w:fill="FFFFFF"/>
        </w:rPr>
        <w:t>mage classification system 200 of Fig 2</w:t>
      </w:r>
      <w:r w:rsidR="00F66EE9">
        <w:rPr>
          <w:rFonts w:ascii="Arial" w:hAnsi="Arial" w:cs="Arial"/>
          <w:color w:val="0E2034"/>
          <w:shd w:val="clear" w:color="auto" w:fill="FFFFFF"/>
        </w:rPr>
        <w:t>, appropriately applied</w:t>
      </w:r>
      <w:r w:rsidR="00F66EE9" w:rsidRPr="00F66EE9">
        <w:rPr>
          <w:rFonts w:ascii="Arial" w:hAnsi="Arial" w:cs="Arial"/>
          <w:color w:val="0E2034"/>
          <w:shd w:val="clear" w:color="auto" w:fill="FFFFFF"/>
        </w:rPr>
        <w:t xml:space="preserve"> in accordance with this specificati</w:t>
      </w:r>
      <w:r w:rsidR="00B44FAC">
        <w:rPr>
          <w:rFonts w:ascii="Arial" w:hAnsi="Arial" w:cs="Arial"/>
          <w:color w:val="0E2034"/>
          <w:shd w:val="clear" w:color="auto" w:fill="FFFFFF"/>
        </w:rPr>
        <w:t>on, can perform the process 3</w:t>
      </w:r>
      <w:r w:rsidR="00F66EE9">
        <w:rPr>
          <w:rFonts w:ascii="Arial" w:hAnsi="Arial" w:cs="Arial"/>
          <w:color w:val="0E2034"/>
          <w:shd w:val="clear" w:color="auto" w:fill="FFFFFF"/>
        </w:rPr>
        <w:t>00.</w:t>
      </w:r>
    </w:p>
    <w:p w14:paraId="36822C42" w14:textId="77777777" w:rsidR="00CD1381" w:rsidRDefault="008B7AA5" w:rsidP="00A04AD1">
      <w:pPr>
        <w:rPr>
          <w:rFonts w:ascii="Arial" w:hAnsi="Arial" w:cs="Arial"/>
          <w:color w:val="0E2034"/>
          <w:shd w:val="clear" w:color="auto" w:fill="FFFFFF"/>
        </w:rPr>
      </w:pPr>
      <w:del w:id="411" w:author="David Roberts" w:date="2018-05-17T11:15:00Z">
        <w:r w:rsidDel="00D80DD5">
          <w:rPr>
            <w:rFonts w:ascii="Arial" w:hAnsi="Arial" w:cs="Arial"/>
            <w:color w:val="0E2034"/>
            <w:shd w:val="clear" w:color="auto" w:fill="FFFFFF"/>
          </w:rPr>
          <w:delText xml:space="preserve">(24) </w:delText>
        </w:r>
      </w:del>
      <w:r w:rsidR="00CD1381" w:rsidRPr="00CE42A9">
        <w:rPr>
          <w:rFonts w:ascii="Arial" w:hAnsi="Arial" w:cs="Arial"/>
          <w:color w:val="0E2034"/>
          <w:shd w:val="clear" w:color="auto" w:fill="FFFFFF"/>
        </w:rPr>
        <w:t xml:space="preserve">The system receives a new </w:t>
      </w:r>
      <w:r w:rsidR="00B44FAC">
        <w:rPr>
          <w:rFonts w:ascii="Arial" w:hAnsi="Arial" w:cs="Arial"/>
          <w:color w:val="0E2034"/>
          <w:shd w:val="clear" w:color="auto" w:fill="FFFFFF"/>
        </w:rPr>
        <w:t>image to be classified (step 3</w:t>
      </w:r>
      <w:r w:rsidR="00624805">
        <w:rPr>
          <w:rFonts w:ascii="Arial" w:hAnsi="Arial" w:cs="Arial"/>
          <w:color w:val="0E2034"/>
          <w:shd w:val="clear" w:color="auto" w:fill="FFFFFF"/>
        </w:rPr>
        <w:t>01</w:t>
      </w:r>
      <w:r w:rsidR="00CD1381" w:rsidRPr="00CE42A9">
        <w:rPr>
          <w:rFonts w:ascii="Arial" w:hAnsi="Arial" w:cs="Arial"/>
          <w:color w:val="0E2034"/>
          <w:shd w:val="clear" w:color="auto" w:fill="FFFFFF"/>
        </w:rPr>
        <w:t>). </w:t>
      </w:r>
    </w:p>
    <w:p w14:paraId="3AE8C2CF" w14:textId="5FB8A70B" w:rsidR="006551D1" w:rsidRDefault="008B7AA5" w:rsidP="00A04AD1">
      <w:pPr>
        <w:rPr>
          <w:rFonts w:ascii="Arial" w:hAnsi="Arial" w:cs="Arial"/>
          <w:color w:val="0E2034"/>
          <w:shd w:val="clear" w:color="auto" w:fill="FFFFFF"/>
        </w:rPr>
      </w:pPr>
      <w:del w:id="412" w:author="David Roberts" w:date="2018-05-17T11:15:00Z">
        <w:r w:rsidDel="00D80DD5">
          <w:rPr>
            <w:rFonts w:ascii="Arial" w:hAnsi="Arial" w:cs="Arial"/>
            <w:color w:val="0E2034"/>
            <w:shd w:val="clear" w:color="auto" w:fill="FFFFFF"/>
          </w:rPr>
          <w:delText xml:space="preserve">(25) </w:delText>
        </w:r>
      </w:del>
      <w:r w:rsidR="006551D1">
        <w:rPr>
          <w:rFonts w:ascii="Arial" w:hAnsi="Arial" w:cs="Arial"/>
          <w:color w:val="0E2034"/>
          <w:shd w:val="clear" w:color="auto" w:fill="FFFFFF"/>
        </w:rPr>
        <w:t>The method</w:t>
      </w:r>
      <w:r w:rsidR="006551D1" w:rsidRPr="006551D1">
        <w:rPr>
          <w:rFonts w:ascii="Arial" w:hAnsi="Arial" w:cs="Arial"/>
          <w:color w:val="0E2034"/>
          <w:shd w:val="clear" w:color="auto" w:fill="FFFFFF"/>
        </w:rPr>
        <w:t xml:space="preserve"> </w:t>
      </w:r>
      <w:ins w:id="413" w:author="David Roberts" w:date="2018-05-17T11:15:00Z">
        <w:r w:rsidR="00D80DD5">
          <w:rPr>
            <w:rFonts w:ascii="Arial" w:hAnsi="Arial" w:cs="Arial"/>
            <w:color w:val="0E2034"/>
            <w:shd w:val="clear" w:color="auto" w:fill="FFFFFF"/>
          </w:rPr>
          <w:t xml:space="preserve">then </w:t>
        </w:r>
      </w:ins>
      <w:r w:rsidR="006551D1" w:rsidRPr="006551D1">
        <w:rPr>
          <w:rFonts w:ascii="Arial" w:hAnsi="Arial" w:cs="Arial"/>
          <w:color w:val="0E2034"/>
          <w:shd w:val="clear" w:color="auto" w:fill="FFFFFF"/>
        </w:rPr>
        <w:t>processes the new</w:t>
      </w:r>
      <w:r w:rsidR="006551D1">
        <w:rPr>
          <w:rFonts w:ascii="Arial" w:hAnsi="Arial" w:cs="Arial"/>
          <w:color w:val="0E2034"/>
          <w:shd w:val="clear" w:color="auto" w:fill="FFFFFF"/>
        </w:rPr>
        <w:t>ly split real-time video images</w:t>
      </w:r>
      <w:ins w:id="414" w:author="Mansoor, Feroz" w:date="2018-05-30T19:30:00Z">
        <w:r w:rsidR="002801DB">
          <w:rPr>
            <w:rFonts w:ascii="Arial" w:hAnsi="Arial" w:cs="Arial"/>
            <w:color w:val="0E2034"/>
            <w:shd w:val="clear" w:color="auto" w:fill="FFFFFF"/>
          </w:rPr>
          <w:t xml:space="preserve"> 302</w:t>
        </w:r>
      </w:ins>
      <w:r w:rsidR="006551D1">
        <w:rPr>
          <w:rFonts w:ascii="Arial" w:hAnsi="Arial" w:cs="Arial"/>
          <w:color w:val="0E2034"/>
          <w:shd w:val="clear" w:color="auto" w:fill="FFFFFF"/>
        </w:rPr>
        <w:t xml:space="preserve"> using the trained visual recognition machine </w:t>
      </w:r>
      <w:r w:rsidR="006551D1" w:rsidRPr="006551D1">
        <w:rPr>
          <w:rFonts w:ascii="Arial" w:hAnsi="Arial" w:cs="Arial"/>
          <w:color w:val="0E2034"/>
          <w:shd w:val="clear" w:color="auto" w:fill="FFFFFF"/>
        </w:rPr>
        <w:t>learnin</w:t>
      </w:r>
      <w:r w:rsidR="006551D1">
        <w:rPr>
          <w:rFonts w:ascii="Arial" w:hAnsi="Arial" w:cs="Arial"/>
          <w:color w:val="0E2034"/>
          <w:shd w:val="clear" w:color="auto" w:fill="FFFFFF"/>
        </w:rPr>
        <w:t xml:space="preserve">g model </w:t>
      </w:r>
      <w:ins w:id="415" w:author="Mansoor, Feroz" w:date="2018-05-30T19:30:00Z">
        <w:r w:rsidR="002801DB">
          <w:rPr>
            <w:rFonts w:ascii="Arial" w:hAnsi="Arial" w:cs="Arial"/>
            <w:color w:val="0E2034"/>
            <w:shd w:val="clear" w:color="auto" w:fill="FFFFFF"/>
          </w:rPr>
          <w:t xml:space="preserve">303 </w:t>
        </w:r>
      </w:ins>
      <w:r w:rsidR="006551D1">
        <w:rPr>
          <w:rFonts w:ascii="Arial" w:hAnsi="Arial" w:cs="Arial"/>
          <w:color w:val="0E2034"/>
          <w:shd w:val="clear" w:color="auto" w:fill="FFFFFF"/>
        </w:rPr>
        <w:t xml:space="preserve">to determine a </w:t>
      </w:r>
      <w:ins w:id="416" w:author="Mansoor, Feroz" w:date="2018-05-27T12:55:00Z">
        <w:r w:rsidR="00C520CC">
          <w:rPr>
            <w:rFonts w:ascii="Arial" w:hAnsi="Arial" w:cs="Arial"/>
            <w:color w:val="0E2034"/>
            <w:shd w:val="clear" w:color="auto" w:fill="FFFFFF"/>
          </w:rPr>
          <w:t>probability</w:t>
        </w:r>
      </w:ins>
      <w:del w:id="417" w:author="Mansoor, Feroz" w:date="2018-05-27T12:55:00Z">
        <w:r w:rsidR="006551D1" w:rsidDel="00C520CC">
          <w:rPr>
            <w:rFonts w:ascii="Arial" w:hAnsi="Arial" w:cs="Arial"/>
            <w:color w:val="0E2034"/>
            <w:shd w:val="clear" w:color="auto" w:fill="FFFFFF"/>
          </w:rPr>
          <w:delText>confide</w:delText>
        </w:r>
      </w:del>
      <w:del w:id="418" w:author="Mansoor, Feroz" w:date="2018-05-27T12:54:00Z">
        <w:r w:rsidR="006551D1" w:rsidDel="00C520CC">
          <w:rPr>
            <w:rFonts w:ascii="Arial" w:hAnsi="Arial" w:cs="Arial"/>
            <w:color w:val="0E2034"/>
            <w:shd w:val="clear" w:color="auto" w:fill="FFFFFF"/>
          </w:rPr>
          <w:delText>nce</w:delText>
        </w:r>
      </w:del>
      <w:r w:rsidR="006551D1">
        <w:rPr>
          <w:rFonts w:ascii="Arial" w:hAnsi="Arial" w:cs="Arial"/>
          <w:color w:val="0E2034"/>
          <w:shd w:val="clear" w:color="auto" w:fill="FFFFFF"/>
        </w:rPr>
        <w:t xml:space="preserve"> level point in </w:t>
      </w:r>
      <w:r w:rsidR="00285450">
        <w:rPr>
          <w:rFonts w:ascii="Arial" w:hAnsi="Arial" w:cs="Arial"/>
          <w:color w:val="0E2034"/>
          <w:shd w:val="clear" w:color="auto" w:fill="FFFFFF"/>
        </w:rPr>
        <w:t xml:space="preserve">the </w:t>
      </w:r>
      <w:r w:rsidR="006551D1">
        <w:rPr>
          <w:rFonts w:ascii="Arial" w:hAnsi="Arial" w:cs="Arial"/>
          <w:color w:val="0E2034"/>
          <w:shd w:val="clear" w:color="auto" w:fill="FFFFFF"/>
        </w:rPr>
        <w:t xml:space="preserve">image </w:t>
      </w:r>
      <w:r w:rsidR="00B44FAC">
        <w:rPr>
          <w:rFonts w:ascii="Arial" w:hAnsi="Arial" w:cs="Arial"/>
          <w:color w:val="0E2034"/>
          <w:shd w:val="clear" w:color="auto" w:fill="FFFFFF"/>
        </w:rPr>
        <w:t>(step 3</w:t>
      </w:r>
      <w:r w:rsidR="00285450">
        <w:rPr>
          <w:rFonts w:ascii="Arial" w:hAnsi="Arial" w:cs="Arial"/>
          <w:color w:val="0E2034"/>
          <w:shd w:val="clear" w:color="auto" w:fill="FFFFFF"/>
        </w:rPr>
        <w:t>05</w:t>
      </w:r>
      <w:r w:rsidR="006551D1" w:rsidRPr="006551D1">
        <w:rPr>
          <w:rFonts w:ascii="Arial" w:hAnsi="Arial" w:cs="Arial"/>
          <w:color w:val="0E2034"/>
          <w:shd w:val="clear" w:color="auto" w:fill="FFFFFF"/>
        </w:rPr>
        <w:t>). As descr</w:t>
      </w:r>
      <w:r w:rsidR="00E77685">
        <w:rPr>
          <w:rFonts w:ascii="Arial" w:hAnsi="Arial" w:cs="Arial"/>
          <w:color w:val="0E2034"/>
          <w:shd w:val="clear" w:color="auto" w:fill="FFFFFF"/>
        </w:rPr>
        <w:t xml:space="preserve">ibed above, </w:t>
      </w:r>
      <w:ins w:id="419" w:author="David Roberts" w:date="2018-05-17T11:15:00Z">
        <w:r w:rsidR="00D80DD5">
          <w:rPr>
            <w:rFonts w:ascii="Arial" w:hAnsi="Arial" w:cs="Arial"/>
            <w:color w:val="0E2034"/>
            <w:shd w:val="clear" w:color="auto" w:fill="FFFFFF"/>
          </w:rPr>
          <w:t xml:space="preserve">in examples </w:t>
        </w:r>
      </w:ins>
      <w:r w:rsidR="00E77685">
        <w:rPr>
          <w:rFonts w:ascii="Arial" w:hAnsi="Arial" w:cs="Arial"/>
          <w:color w:val="0E2034"/>
          <w:shd w:val="clear" w:color="auto" w:fill="FFFFFF"/>
        </w:rPr>
        <w:t>the visual rec</w:t>
      </w:r>
      <w:r w:rsidR="00285450">
        <w:rPr>
          <w:rFonts w:ascii="Arial" w:hAnsi="Arial" w:cs="Arial"/>
          <w:color w:val="0E2034"/>
          <w:shd w:val="clear" w:color="auto" w:fill="FFFFFF"/>
        </w:rPr>
        <w:t>ognition</w:t>
      </w:r>
      <w:r w:rsidR="006551D1" w:rsidRPr="006551D1">
        <w:rPr>
          <w:rFonts w:ascii="Arial" w:hAnsi="Arial" w:cs="Arial"/>
          <w:color w:val="0E2034"/>
          <w:shd w:val="clear" w:color="auto" w:fill="FFFFFF"/>
        </w:rPr>
        <w:t xml:space="preserve"> model has been configured through training to receive the new</w:t>
      </w:r>
      <w:r w:rsidR="00285450">
        <w:rPr>
          <w:rFonts w:ascii="Arial" w:hAnsi="Arial" w:cs="Arial"/>
          <w:color w:val="0E2034"/>
          <w:shd w:val="clear" w:color="auto" w:fill="FFFFFF"/>
        </w:rPr>
        <w:t>ly split</w:t>
      </w:r>
      <w:r w:rsidR="006551D1" w:rsidRPr="006551D1">
        <w:rPr>
          <w:rFonts w:ascii="Arial" w:hAnsi="Arial" w:cs="Arial"/>
          <w:color w:val="0E2034"/>
          <w:shd w:val="clear" w:color="auto" w:fill="FFFFFF"/>
        </w:rPr>
        <w:t xml:space="preserve"> image </w:t>
      </w:r>
      <w:r w:rsidR="00285450">
        <w:rPr>
          <w:rFonts w:ascii="Arial" w:hAnsi="Arial" w:cs="Arial"/>
          <w:color w:val="0E2034"/>
          <w:shd w:val="clear" w:color="auto" w:fill="FFFFFF"/>
        </w:rPr>
        <w:t xml:space="preserve">from real time video </w:t>
      </w:r>
      <w:r w:rsidR="006551D1" w:rsidRPr="006551D1">
        <w:rPr>
          <w:rFonts w:ascii="Arial" w:hAnsi="Arial" w:cs="Arial"/>
          <w:color w:val="0E2034"/>
          <w:shd w:val="clear" w:color="auto" w:fill="FFFFFF"/>
        </w:rPr>
        <w:t>and to process the new image</w:t>
      </w:r>
      <w:r w:rsidR="00285450">
        <w:rPr>
          <w:rFonts w:ascii="Arial" w:hAnsi="Arial" w:cs="Arial"/>
          <w:color w:val="0E2034"/>
          <w:shd w:val="clear" w:color="auto" w:fill="FFFFFF"/>
        </w:rPr>
        <w:t xml:space="preserve"> to generate the classification based on </w:t>
      </w:r>
      <w:ins w:id="420" w:author="Mansoor, Feroz" w:date="2018-05-27T12:55:00Z">
        <w:r w:rsidR="00C520CC">
          <w:rPr>
            <w:rFonts w:ascii="Arial" w:hAnsi="Arial" w:cs="Arial"/>
            <w:color w:val="0E2034"/>
            <w:shd w:val="clear" w:color="auto" w:fill="FFFFFF"/>
          </w:rPr>
          <w:t>probability</w:t>
        </w:r>
      </w:ins>
      <w:del w:id="421" w:author="Mansoor, Feroz" w:date="2018-05-27T12:55:00Z">
        <w:r w:rsidR="00285450" w:rsidDel="00C520CC">
          <w:rPr>
            <w:rFonts w:ascii="Arial" w:hAnsi="Arial" w:cs="Arial"/>
            <w:color w:val="0E2034"/>
            <w:shd w:val="clear" w:color="auto" w:fill="FFFFFF"/>
          </w:rPr>
          <w:delText>confidence</w:delText>
        </w:r>
      </w:del>
      <w:r w:rsidR="00285450">
        <w:rPr>
          <w:rFonts w:ascii="Arial" w:hAnsi="Arial" w:cs="Arial"/>
          <w:color w:val="0E2034"/>
          <w:shd w:val="clear" w:color="auto" w:fill="FFFFFF"/>
        </w:rPr>
        <w:t xml:space="preserve"> level</w:t>
      </w:r>
      <w:r w:rsidR="006551D1" w:rsidRPr="006551D1">
        <w:rPr>
          <w:rFonts w:ascii="Arial" w:hAnsi="Arial" w:cs="Arial"/>
          <w:color w:val="0E2034"/>
          <w:shd w:val="clear" w:color="auto" w:fill="FFFFFF"/>
        </w:rPr>
        <w:t xml:space="preserve"> in accordance with trained values of the parameters of the model</w:t>
      </w:r>
      <w:ins w:id="422" w:author="Mansoor, Feroz" w:date="2018-05-30T19:34:00Z">
        <w:r w:rsidR="00EC262E">
          <w:rPr>
            <w:rFonts w:ascii="Arial" w:hAnsi="Arial" w:cs="Arial"/>
            <w:color w:val="0E2034"/>
            <w:shd w:val="clear" w:color="auto" w:fill="FFFFFF"/>
          </w:rPr>
          <w:t xml:space="preserve"> 304.</w:t>
        </w:r>
      </w:ins>
      <w:del w:id="423" w:author="Mansoor, Feroz" w:date="2018-05-30T19:34:00Z">
        <w:r w:rsidR="006551D1" w:rsidRPr="006551D1" w:rsidDel="00EC262E">
          <w:rPr>
            <w:rFonts w:ascii="Arial" w:hAnsi="Arial" w:cs="Arial"/>
            <w:color w:val="0E2034"/>
            <w:shd w:val="clear" w:color="auto" w:fill="FFFFFF"/>
          </w:rPr>
          <w:delText>. </w:delText>
        </w:r>
      </w:del>
    </w:p>
    <w:p w14:paraId="52C5090C" w14:textId="3C2F0D24" w:rsidR="000E1448" w:rsidRDefault="008B7AA5" w:rsidP="00AA7D78">
      <w:pPr>
        <w:rPr>
          <w:ins w:id="424" w:author="Mansoor, Feroz" w:date="2018-05-30T19:28:00Z"/>
          <w:rFonts w:ascii="Arial" w:hAnsi="Arial" w:cs="Arial"/>
          <w:color w:val="0E2034"/>
          <w:shd w:val="clear" w:color="auto" w:fill="FFFFFF"/>
        </w:rPr>
      </w:pPr>
      <w:del w:id="425" w:author="David Roberts" w:date="2018-05-17T11:16:00Z">
        <w:r w:rsidDel="00D80DD5">
          <w:rPr>
            <w:rFonts w:ascii="Arial" w:hAnsi="Arial" w:cs="Arial"/>
            <w:color w:val="0E2034"/>
            <w:shd w:val="clear" w:color="auto" w:fill="FFFFFF"/>
          </w:rPr>
          <w:delText xml:space="preserve">(26) </w:delText>
        </w:r>
      </w:del>
      <w:r w:rsidR="00211188" w:rsidRPr="00211188">
        <w:rPr>
          <w:rFonts w:ascii="Arial" w:hAnsi="Arial" w:cs="Arial"/>
          <w:color w:val="0E2034"/>
          <w:shd w:val="clear" w:color="auto" w:fill="FFFFFF"/>
        </w:rPr>
        <w:t xml:space="preserve">The method </w:t>
      </w:r>
      <w:ins w:id="426" w:author="David Roberts" w:date="2018-05-17T11:16:00Z">
        <w:r w:rsidR="00D80DD5">
          <w:rPr>
            <w:rFonts w:ascii="Arial" w:hAnsi="Arial" w:cs="Arial"/>
            <w:color w:val="0E2034"/>
            <w:shd w:val="clear" w:color="auto" w:fill="FFFFFF"/>
          </w:rPr>
          <w:t xml:space="preserve">then </w:t>
        </w:r>
      </w:ins>
      <w:r w:rsidR="00211188" w:rsidRPr="00211188">
        <w:rPr>
          <w:rFonts w:ascii="Arial" w:hAnsi="Arial" w:cs="Arial"/>
          <w:color w:val="0E2034"/>
          <w:shd w:val="clear" w:color="auto" w:fill="FFFFFF"/>
        </w:rPr>
        <w:t xml:space="preserve">classifies the new image </w:t>
      </w:r>
      <w:r w:rsidR="00211188">
        <w:rPr>
          <w:rFonts w:ascii="Arial" w:hAnsi="Arial" w:cs="Arial"/>
          <w:color w:val="0E2034"/>
          <w:shd w:val="clear" w:color="auto" w:fill="FFFFFF"/>
        </w:rPr>
        <w:t>(f</w:t>
      </w:r>
      <w:r w:rsidR="00211188" w:rsidRPr="00211188">
        <w:rPr>
          <w:rFonts w:ascii="Arial" w:hAnsi="Arial" w:cs="Arial"/>
          <w:color w:val="0E2034"/>
          <w:shd w:val="clear" w:color="auto" w:fill="FFFFFF"/>
        </w:rPr>
        <w:t xml:space="preserve">rom real-time video feed) as including images of one or more objects that belong to the object categories represented by the </w:t>
      </w:r>
      <w:r w:rsidR="0001319C">
        <w:rPr>
          <w:rFonts w:ascii="Arial" w:hAnsi="Arial" w:cs="Arial"/>
          <w:color w:val="0E2034"/>
          <w:shd w:val="clear" w:color="auto" w:fill="FFFFFF"/>
        </w:rPr>
        <w:t>visual recognition model (step 3</w:t>
      </w:r>
      <w:r w:rsidR="00211188" w:rsidRPr="00211188">
        <w:rPr>
          <w:rFonts w:ascii="Arial" w:hAnsi="Arial" w:cs="Arial"/>
          <w:color w:val="0E2034"/>
          <w:shd w:val="clear" w:color="auto" w:fill="FFFFFF"/>
        </w:rPr>
        <w:t>05). Once the new image has been classified, the method can provide data identifying the object categories for presentation to the end user, e.g., punch classification ranked according to how close the corresponding features were to the predicted point, store data identifying the punch classif</w:t>
      </w:r>
      <w:r w:rsidR="00211188">
        <w:rPr>
          <w:rFonts w:ascii="Arial" w:hAnsi="Arial" w:cs="Arial"/>
          <w:color w:val="0E2034"/>
          <w:shd w:val="clear" w:color="auto" w:fill="FFFFFF"/>
        </w:rPr>
        <w:t>i</w:t>
      </w:r>
      <w:r w:rsidR="00211188" w:rsidRPr="00211188">
        <w:rPr>
          <w:rFonts w:ascii="Arial" w:hAnsi="Arial" w:cs="Arial"/>
          <w:color w:val="0E2034"/>
          <w:shd w:val="clear" w:color="auto" w:fill="FFFFFF"/>
        </w:rPr>
        <w:t>cation categories for later use</w:t>
      </w:r>
      <w:ins w:id="427" w:author="Mansoor, Feroz" w:date="2018-05-30T19:34:00Z">
        <w:r w:rsidR="00EC262E">
          <w:rPr>
            <w:rFonts w:ascii="Arial" w:hAnsi="Arial" w:cs="Arial"/>
            <w:color w:val="0E2034"/>
            <w:shd w:val="clear" w:color="auto" w:fill="FFFFFF"/>
          </w:rPr>
          <w:t xml:space="preserve"> 306</w:t>
        </w:r>
      </w:ins>
      <w:r w:rsidR="00211188" w:rsidRPr="00211188">
        <w:rPr>
          <w:rFonts w:ascii="Arial" w:hAnsi="Arial" w:cs="Arial"/>
          <w:color w:val="0E2034"/>
          <w:shd w:val="clear" w:color="auto" w:fill="FFFFFF"/>
        </w:rPr>
        <w:t>, or provide the data identifying the punch classification to an external system for use for some immediate purpose</w:t>
      </w:r>
      <w:ins w:id="428" w:author="Feroz Mansoor" w:date="2018-05-27T19:52:00Z">
        <w:r w:rsidR="00D41580">
          <w:rPr>
            <w:rFonts w:ascii="Arial" w:hAnsi="Arial" w:cs="Arial"/>
            <w:color w:val="0E2034"/>
            <w:shd w:val="clear" w:color="auto" w:fill="FFFFFF"/>
          </w:rPr>
          <w:t xml:space="preserve"> (</w:t>
        </w:r>
      </w:ins>
      <w:ins w:id="429" w:author="Mansoor, Feroz" w:date="2018-05-30T19:35:00Z">
        <w:r w:rsidR="00EC262E">
          <w:rPr>
            <w:rFonts w:ascii="Arial" w:hAnsi="Arial" w:cs="Arial"/>
            <w:color w:val="0E2034"/>
            <w:shd w:val="clear" w:color="auto" w:fill="FFFFFF"/>
          </w:rPr>
          <w:t>400</w:t>
        </w:r>
      </w:ins>
      <w:ins w:id="430" w:author="Feroz Mansoor" w:date="2018-05-27T19:52:00Z">
        <w:del w:id="431" w:author="Mansoor, Feroz" w:date="2018-05-30T19:35:00Z">
          <w:r w:rsidR="00D41580" w:rsidDel="00EC262E">
            <w:rPr>
              <w:rFonts w:ascii="Arial" w:hAnsi="Arial" w:cs="Arial"/>
              <w:color w:val="0E2034"/>
              <w:shd w:val="clear" w:color="auto" w:fill="FFFFFF"/>
            </w:rPr>
            <w:delText>500, 505</w:delText>
          </w:r>
        </w:del>
      </w:ins>
      <w:ins w:id="432" w:author="Feroz Mansoor" w:date="2018-05-27T19:53:00Z">
        <w:del w:id="433" w:author="Mansoor, Feroz" w:date="2018-05-30T19:35:00Z">
          <w:r w:rsidR="00D41580" w:rsidDel="00EC262E">
            <w:rPr>
              <w:rFonts w:ascii="Arial" w:hAnsi="Arial" w:cs="Arial"/>
              <w:color w:val="0E2034"/>
              <w:shd w:val="clear" w:color="auto" w:fill="FFFFFF"/>
            </w:rPr>
            <w:delText>, 504</w:delText>
          </w:r>
        </w:del>
      </w:ins>
      <w:ins w:id="434" w:author="Feroz Mansoor" w:date="2018-05-27T19:52:00Z">
        <w:r w:rsidR="00D41580">
          <w:rPr>
            <w:rFonts w:ascii="Arial" w:hAnsi="Arial" w:cs="Arial"/>
            <w:color w:val="0E2034"/>
            <w:shd w:val="clear" w:color="auto" w:fill="FFFFFF"/>
          </w:rPr>
          <w:t>)</w:t>
        </w:r>
      </w:ins>
    </w:p>
    <w:p w14:paraId="5A744566" w14:textId="62DE1317" w:rsidR="002801DB" w:rsidRDefault="002801DB" w:rsidP="00AA7D78">
      <w:pPr>
        <w:rPr>
          <w:ins w:id="435" w:author="Mansoor, Feroz" w:date="2018-05-30T19:48:00Z"/>
          <w:rFonts w:ascii="Arial" w:hAnsi="Arial" w:cs="Arial"/>
          <w:color w:val="0E2034"/>
          <w:shd w:val="clear" w:color="auto" w:fill="FFFFFF"/>
        </w:rPr>
      </w:pPr>
      <w:ins w:id="436" w:author="Mansoor, Feroz" w:date="2018-05-30T19:28:00Z">
        <w:r>
          <w:rPr>
            <w:rFonts w:ascii="Arial" w:hAnsi="Arial" w:cs="Arial"/>
            <w:color w:val="0E2034"/>
            <w:shd w:val="clear" w:color="auto" w:fill="FFFFFF"/>
          </w:rPr>
          <w:t xml:space="preserve">FIG4 </w:t>
        </w:r>
      </w:ins>
      <w:ins w:id="437" w:author="Mansoor, Feroz" w:date="2018-05-30T19:38:00Z">
        <w:r w:rsidR="0005607E">
          <w:rPr>
            <w:rFonts w:ascii="Arial" w:hAnsi="Arial" w:cs="Arial"/>
            <w:color w:val="0E2034"/>
            <w:shd w:val="clear" w:color="auto" w:fill="FFFFFF"/>
          </w:rPr>
          <w:t xml:space="preserve">is a block diagram of the integration </w:t>
        </w:r>
      </w:ins>
      <w:ins w:id="438" w:author="Mansoor, Feroz" w:date="2018-05-30T19:39:00Z">
        <w:r w:rsidR="0005607E">
          <w:rPr>
            <w:rFonts w:ascii="Arial" w:hAnsi="Arial" w:cs="Arial"/>
            <w:color w:val="0E2034"/>
            <w:shd w:val="clear" w:color="auto" w:fill="FFFFFF"/>
          </w:rPr>
          <w:t xml:space="preserve">and interface </w:t>
        </w:r>
      </w:ins>
      <w:ins w:id="439" w:author="Mansoor, Feroz" w:date="2018-05-30T19:38:00Z">
        <w:r w:rsidR="0005607E">
          <w:rPr>
            <w:rFonts w:ascii="Arial" w:hAnsi="Arial" w:cs="Arial"/>
            <w:color w:val="0E2034"/>
            <w:shd w:val="clear" w:color="auto" w:fill="FFFFFF"/>
          </w:rPr>
          <w:t xml:space="preserve">points for the data representation. </w:t>
        </w:r>
      </w:ins>
      <w:ins w:id="440" w:author="Mansoor, Feroz" w:date="2018-05-30T19:39:00Z">
        <w:r w:rsidR="0005607E">
          <w:rPr>
            <w:rFonts w:ascii="Arial" w:hAnsi="Arial" w:cs="Arial"/>
            <w:color w:val="0E2034"/>
            <w:shd w:val="clear" w:color="auto" w:fill="FFFFFF"/>
          </w:rPr>
          <w:t>The data rep</w:t>
        </w:r>
      </w:ins>
      <w:ins w:id="441" w:author="Mansoor, Feroz" w:date="2018-05-30T19:40:00Z">
        <w:r w:rsidR="0005607E">
          <w:rPr>
            <w:rFonts w:ascii="Arial" w:hAnsi="Arial" w:cs="Arial"/>
            <w:color w:val="0E2034"/>
            <w:shd w:val="clear" w:color="auto" w:fill="FFFFFF"/>
          </w:rPr>
          <w:t xml:space="preserve">resentation interfaces 400 can include Technology and Data Partners 401, </w:t>
        </w:r>
      </w:ins>
      <w:ins w:id="442" w:author="Mansoor, Feroz" w:date="2018-05-30T19:41:00Z">
        <w:r w:rsidR="0005607E">
          <w:rPr>
            <w:rFonts w:ascii="Arial" w:hAnsi="Arial" w:cs="Arial"/>
            <w:color w:val="0E2034"/>
            <w:shd w:val="clear" w:color="auto" w:fill="FFFFFF"/>
          </w:rPr>
          <w:t xml:space="preserve">On demand broadcasts 402, one or more social media networks, broadcast by one or more broadcast networks, streamed by one or more digital networks and/or made accessible by one or more digital networks 403. </w:t>
        </w:r>
      </w:ins>
      <w:ins w:id="443" w:author="Mansoor, Feroz" w:date="2018-05-30T19:42:00Z">
        <w:r w:rsidR="0005607E">
          <w:rPr>
            <w:rFonts w:ascii="Arial" w:hAnsi="Arial" w:cs="Arial"/>
            <w:color w:val="0E2034"/>
            <w:shd w:val="clear" w:color="auto" w:fill="FFFFFF"/>
          </w:rPr>
          <w:t xml:space="preserve">The interface points can also include </w:t>
        </w:r>
      </w:ins>
      <w:ins w:id="444" w:author="Mansoor, Feroz" w:date="2018-05-30T19:44:00Z">
        <w:r w:rsidR="005654C4">
          <w:rPr>
            <w:rFonts w:ascii="Arial" w:hAnsi="Arial" w:cs="Arial"/>
            <w:color w:val="0E2034"/>
            <w:shd w:val="clear" w:color="auto" w:fill="FFFFFF"/>
          </w:rPr>
          <w:t>Official Monitoring: Referee, Judges, Coaches 404.</w:t>
        </w:r>
      </w:ins>
    </w:p>
    <w:p w14:paraId="7C8F3BA8" w14:textId="6BA2B1F7" w:rsidR="005654C4" w:rsidRDefault="005654C4" w:rsidP="00AA7D78">
      <w:pPr>
        <w:rPr>
          <w:ins w:id="445" w:author="Mansoor, Feroz" w:date="2018-05-30T19:16:00Z"/>
          <w:rFonts w:ascii="Arial" w:hAnsi="Arial" w:cs="Arial"/>
          <w:color w:val="0E2034"/>
          <w:shd w:val="clear" w:color="auto" w:fill="FFFFFF"/>
        </w:rPr>
      </w:pPr>
      <w:ins w:id="446" w:author="Mansoor, Feroz" w:date="2018-05-30T19:48:00Z">
        <w:r>
          <w:rPr>
            <w:rFonts w:ascii="Arial" w:hAnsi="Arial" w:cs="Arial"/>
            <w:color w:val="0E2034"/>
            <w:shd w:val="clear" w:color="auto" w:fill="FFFFFF"/>
          </w:rPr>
          <w:t>The data interfaces can include Cloud Services 405, with multifact</w:t>
        </w:r>
      </w:ins>
      <w:ins w:id="447" w:author="Mansoor, Feroz" w:date="2018-05-30T19:49:00Z">
        <w:r>
          <w:rPr>
            <w:rFonts w:ascii="Arial" w:hAnsi="Arial" w:cs="Arial"/>
            <w:color w:val="0E2034"/>
            <w:shd w:val="clear" w:color="auto" w:fill="FFFFFF"/>
          </w:rPr>
          <w:t>or authentication 406.</w:t>
        </w:r>
      </w:ins>
    </w:p>
    <w:p w14:paraId="0E864915" w14:textId="64736395" w:rsidR="00740B9F" w:rsidRDefault="000E1448" w:rsidP="00AA7D78">
      <w:pPr>
        <w:rPr>
          <w:ins w:id="448" w:author="Mansoor, Feroz" w:date="2018-05-31T16:32:00Z"/>
          <w:rFonts w:ascii="Arial" w:hAnsi="Arial" w:cs="Arial"/>
          <w:color w:val="0E2034"/>
          <w:shd w:val="clear" w:color="auto" w:fill="FFFFFF"/>
        </w:rPr>
      </w:pPr>
      <w:ins w:id="449" w:author="Mansoor, Feroz" w:date="2018-05-30T19:16:00Z">
        <w:r>
          <w:rPr>
            <w:rFonts w:ascii="Arial" w:hAnsi="Arial" w:cs="Arial"/>
            <w:color w:val="0E2034"/>
            <w:shd w:val="clear" w:color="auto" w:fill="FFFFFF"/>
          </w:rPr>
          <w:t xml:space="preserve">FIG5 is a flow diagram of an illustrative </w:t>
        </w:r>
      </w:ins>
      <w:ins w:id="450" w:author="Mansoor, Feroz" w:date="2018-05-30T19:17:00Z">
        <w:r>
          <w:rPr>
            <w:rFonts w:ascii="Arial" w:hAnsi="Arial" w:cs="Arial"/>
            <w:color w:val="0E2034"/>
            <w:shd w:val="clear" w:color="auto" w:fill="FFFFFF"/>
          </w:rPr>
          <w:t xml:space="preserve">method 500 </w:t>
        </w:r>
      </w:ins>
      <w:ins w:id="451" w:author="Mansoor, Feroz" w:date="2018-05-30T19:18:00Z">
        <w:r>
          <w:rPr>
            <w:rFonts w:ascii="Arial" w:hAnsi="Arial" w:cs="Arial"/>
            <w:color w:val="0E2034"/>
            <w:shd w:val="clear" w:color="auto" w:fill="FFFFFF"/>
          </w:rPr>
          <w:t xml:space="preserve">for representing the data </w:t>
        </w:r>
      </w:ins>
      <w:ins w:id="452" w:author="Mansoor, Feroz" w:date="2018-05-30T19:19:00Z">
        <w:r>
          <w:rPr>
            <w:rFonts w:ascii="Arial" w:hAnsi="Arial" w:cs="Arial"/>
            <w:color w:val="0E2034"/>
            <w:shd w:val="clear" w:color="auto" w:fill="FFFFFF"/>
          </w:rPr>
          <w:t xml:space="preserve">502, </w:t>
        </w:r>
      </w:ins>
      <w:ins w:id="453" w:author="Mansoor, Feroz" w:date="2018-05-30T19:18:00Z">
        <w:r>
          <w:rPr>
            <w:rFonts w:ascii="Arial" w:hAnsi="Arial" w:cs="Arial"/>
            <w:color w:val="0E2034"/>
            <w:shd w:val="clear" w:color="auto" w:fill="FFFFFF"/>
          </w:rPr>
          <w:t xml:space="preserve">based on images and/or video </w:t>
        </w:r>
      </w:ins>
      <w:ins w:id="454" w:author="Mansoor, Feroz" w:date="2018-05-30T19:19:00Z">
        <w:r>
          <w:rPr>
            <w:rFonts w:ascii="Arial" w:hAnsi="Arial" w:cs="Arial"/>
            <w:color w:val="0E2034"/>
            <w:shd w:val="clear" w:color="auto" w:fill="FFFFFF"/>
          </w:rPr>
          <w:t>506. In some embodiments the dashboard user inte</w:t>
        </w:r>
      </w:ins>
      <w:ins w:id="455" w:author="Mansoor, Feroz" w:date="2018-05-30T19:20:00Z">
        <w:r>
          <w:rPr>
            <w:rFonts w:ascii="Arial" w:hAnsi="Arial" w:cs="Arial"/>
            <w:color w:val="0E2034"/>
            <w:shd w:val="clear" w:color="auto" w:fill="FFFFFF"/>
          </w:rPr>
          <w:t xml:space="preserve">rface that includes graphical overlays may include graphical indicators of data </w:t>
        </w:r>
      </w:ins>
      <w:ins w:id="456" w:author="Mansoor, Feroz" w:date="2018-05-30T19:21:00Z">
        <w:r w:rsidR="002801DB">
          <w:rPr>
            <w:rFonts w:ascii="Arial" w:hAnsi="Arial" w:cs="Arial"/>
            <w:color w:val="0E2034"/>
            <w:shd w:val="clear" w:color="auto" w:fill="FFFFFF"/>
          </w:rPr>
          <w:t xml:space="preserve">504, 503, 505 </w:t>
        </w:r>
      </w:ins>
      <w:ins w:id="457" w:author="Mansoor, Feroz" w:date="2018-05-30T19:20:00Z">
        <w:r>
          <w:rPr>
            <w:rFonts w:ascii="Arial" w:hAnsi="Arial" w:cs="Arial"/>
            <w:color w:val="0E2034"/>
            <w:shd w:val="clear" w:color="auto" w:fill="FFFFFF"/>
          </w:rPr>
          <w:t xml:space="preserve">for each of the events </w:t>
        </w:r>
      </w:ins>
      <w:ins w:id="458" w:author="Mansoor, Feroz" w:date="2018-05-30T19:21:00Z">
        <w:r w:rsidR="002801DB">
          <w:rPr>
            <w:rFonts w:ascii="Arial" w:hAnsi="Arial" w:cs="Arial"/>
            <w:color w:val="0E2034"/>
            <w:shd w:val="clear" w:color="auto" w:fill="FFFFFF"/>
          </w:rPr>
          <w:t xml:space="preserve">502 </w:t>
        </w:r>
      </w:ins>
      <w:ins w:id="459" w:author="Mansoor, Feroz" w:date="2018-05-30T19:20:00Z">
        <w:r>
          <w:rPr>
            <w:rFonts w:ascii="Arial" w:hAnsi="Arial" w:cs="Arial"/>
            <w:color w:val="0E2034"/>
            <w:shd w:val="clear" w:color="auto" w:fill="FFFFFF"/>
          </w:rPr>
          <w:t>as</w:t>
        </w:r>
      </w:ins>
      <w:ins w:id="460" w:author="Mansoor, Feroz" w:date="2018-05-30T19:21:00Z">
        <w:r>
          <w:rPr>
            <w:rFonts w:ascii="Arial" w:hAnsi="Arial" w:cs="Arial"/>
            <w:color w:val="0E2034"/>
            <w:shd w:val="clear" w:color="auto" w:fill="FFFFFF"/>
          </w:rPr>
          <w:t>sociated with the match.</w:t>
        </w:r>
      </w:ins>
      <w:ins w:id="461" w:author="Mansoor, Feroz" w:date="2018-05-30T19:22:00Z">
        <w:r w:rsidR="002801DB">
          <w:rPr>
            <w:rFonts w:ascii="Arial" w:hAnsi="Arial" w:cs="Arial"/>
            <w:color w:val="0E2034"/>
            <w:shd w:val="clear" w:color="auto" w:fill="FFFFFF"/>
          </w:rPr>
          <w:t xml:space="preserve"> The </w:t>
        </w:r>
      </w:ins>
      <w:ins w:id="462" w:author="Mansoor, Feroz" w:date="2018-05-30T19:23:00Z">
        <w:r w:rsidR="002801DB">
          <w:rPr>
            <w:rFonts w:ascii="Arial" w:hAnsi="Arial" w:cs="Arial"/>
            <w:color w:val="0E2034"/>
            <w:shd w:val="clear" w:color="auto" w:fill="FFFFFF"/>
          </w:rPr>
          <w:t xml:space="preserve">media items can be </w:t>
        </w:r>
      </w:ins>
      <w:del w:id="463" w:author="Feroz Mansoor" w:date="2018-05-27T19:52:00Z">
        <w:r w:rsidR="00211188" w:rsidRPr="00211188" w:rsidDel="00D41580">
          <w:rPr>
            <w:rFonts w:ascii="Arial" w:hAnsi="Arial" w:cs="Arial"/>
            <w:color w:val="0E2034"/>
            <w:shd w:val="clear" w:color="auto" w:fill="FFFFFF"/>
          </w:rPr>
          <w:delText>. </w:delText>
        </w:r>
      </w:del>
      <w:ins w:id="464" w:author="Mansoor, Feroz" w:date="2018-05-30T19:24:00Z">
        <w:r w:rsidR="002801DB">
          <w:rPr>
            <w:rFonts w:ascii="Arial" w:hAnsi="Arial" w:cs="Arial"/>
            <w:color w:val="0E2034"/>
            <w:shd w:val="clear" w:color="auto" w:fill="FFFFFF"/>
          </w:rPr>
          <w:t>posted to one or more soc</w:t>
        </w:r>
      </w:ins>
      <w:ins w:id="465" w:author="Mansoor, Feroz" w:date="2018-05-30T19:25:00Z">
        <w:r w:rsidR="002801DB">
          <w:rPr>
            <w:rFonts w:ascii="Arial" w:hAnsi="Arial" w:cs="Arial"/>
            <w:color w:val="0E2034"/>
            <w:shd w:val="clear" w:color="auto" w:fill="FFFFFF"/>
          </w:rPr>
          <w:t>ial</w:t>
        </w:r>
      </w:ins>
      <w:ins w:id="466" w:author="Mansoor, Feroz" w:date="2018-05-30T19:24:00Z">
        <w:r w:rsidR="002801DB">
          <w:rPr>
            <w:rFonts w:ascii="Arial" w:hAnsi="Arial" w:cs="Arial"/>
            <w:color w:val="0E2034"/>
            <w:shd w:val="clear" w:color="auto" w:fill="FFFFFF"/>
          </w:rPr>
          <w:t xml:space="preserve"> media networks</w:t>
        </w:r>
      </w:ins>
      <w:ins w:id="467" w:author="Mansoor, Feroz" w:date="2018-05-30T19:25:00Z">
        <w:r w:rsidR="002801DB">
          <w:rPr>
            <w:rFonts w:ascii="Arial" w:hAnsi="Arial" w:cs="Arial"/>
            <w:color w:val="0E2034"/>
            <w:shd w:val="clear" w:color="auto" w:fill="FFFFFF"/>
          </w:rPr>
          <w:t xml:space="preserve">, broadcast by one or more broadcast networks, streamed by one or more digital networks </w:t>
        </w:r>
      </w:ins>
      <w:ins w:id="468" w:author="Mansoor, Feroz" w:date="2018-05-30T19:26:00Z">
        <w:r w:rsidR="002801DB">
          <w:rPr>
            <w:rFonts w:ascii="Arial" w:hAnsi="Arial" w:cs="Arial"/>
            <w:color w:val="0E2034"/>
            <w:shd w:val="clear" w:color="auto" w:fill="FFFFFF"/>
          </w:rPr>
          <w:t>and/or made accessible by one or more digital networks 501.</w:t>
        </w:r>
      </w:ins>
    </w:p>
    <w:p w14:paraId="465871F1" w14:textId="5C09B187" w:rsidR="00596764" w:rsidRDefault="001E249B" w:rsidP="001E249B">
      <w:pPr>
        <w:rPr>
          <w:ins w:id="469" w:author="Mansoor, Feroz" w:date="2018-05-31T16:43:00Z"/>
          <w:rFonts w:ascii="Arial" w:hAnsi="Arial" w:cs="Arial"/>
          <w:color w:val="0E2034"/>
          <w:shd w:val="clear" w:color="auto" w:fill="FFFFFF"/>
        </w:rPr>
      </w:pPr>
      <w:ins w:id="470" w:author="Mansoor, Feroz" w:date="2018-05-31T16:32:00Z">
        <w:r>
          <w:rPr>
            <w:rFonts w:ascii="Arial" w:hAnsi="Arial" w:cs="Arial"/>
            <w:color w:val="0E2034"/>
            <w:shd w:val="clear" w:color="auto" w:fill="FFFFFF"/>
          </w:rPr>
          <w:t xml:space="preserve">FIG 6 </w:t>
        </w:r>
        <w:r w:rsidRPr="00A95D1C">
          <w:rPr>
            <w:rFonts w:ascii="Arial" w:hAnsi="Arial" w:cs="Arial"/>
            <w:color w:val="0E2034"/>
            <w:shd w:val="clear" w:color="auto" w:fill="FFFFFF"/>
          </w:rPr>
          <w:t>is a flow</w:t>
        </w:r>
        <w:r>
          <w:rPr>
            <w:rFonts w:ascii="Arial" w:hAnsi="Arial" w:cs="Arial"/>
            <w:color w:val="0E2034"/>
            <w:shd w:val="clear" w:color="auto" w:fill="FFFFFF"/>
          </w:rPr>
          <w:t xml:space="preserve"> diagram of an example process 6</w:t>
        </w:r>
        <w:r w:rsidRPr="00A95D1C">
          <w:rPr>
            <w:rFonts w:ascii="Arial" w:hAnsi="Arial" w:cs="Arial"/>
            <w:color w:val="0E2034"/>
            <w:shd w:val="clear" w:color="auto" w:fill="FFFFFF"/>
          </w:rPr>
          <w:t xml:space="preserve">00 for </w:t>
        </w:r>
        <w:r>
          <w:rPr>
            <w:rFonts w:ascii="Arial" w:hAnsi="Arial" w:cs="Arial"/>
            <w:color w:val="0E2034"/>
            <w:shd w:val="clear" w:color="auto" w:fill="FFFFFF"/>
          </w:rPr>
          <w:t>receiving training data and determining classification through training the visual recognition model on training data.</w:t>
        </w:r>
      </w:ins>
      <w:ins w:id="471" w:author="Mansoor, Feroz" w:date="2018-05-31T16:57:00Z">
        <w:r w:rsidR="00FE1347">
          <w:rPr>
            <w:rFonts w:ascii="Arial" w:hAnsi="Arial" w:cs="Arial"/>
            <w:color w:val="0E2034"/>
            <w:shd w:val="clear" w:color="auto" w:fill="FFFFFF"/>
          </w:rPr>
          <w:t xml:space="preserve"> </w:t>
        </w:r>
      </w:ins>
      <w:ins w:id="472" w:author="Mansoor, Feroz" w:date="2018-05-31T16:43:00Z">
        <w:r w:rsidR="00596764" w:rsidRPr="002B26C0">
          <w:rPr>
            <w:rFonts w:ascii="Arial" w:hAnsi="Arial" w:cs="Arial"/>
            <w:color w:val="0E2034"/>
            <w:shd w:val="clear" w:color="auto" w:fill="FFFFFF"/>
          </w:rPr>
          <w:t xml:space="preserve">The method </w:t>
        </w:r>
        <w:r w:rsidR="00596764">
          <w:rPr>
            <w:rFonts w:ascii="Arial" w:hAnsi="Arial" w:cs="Arial"/>
            <w:color w:val="0E2034"/>
            <w:shd w:val="clear" w:color="auto" w:fill="FFFFFF"/>
          </w:rPr>
          <w:t xml:space="preserve">may </w:t>
        </w:r>
        <w:r w:rsidR="00596764">
          <w:rPr>
            <w:rFonts w:ascii="Arial" w:hAnsi="Arial" w:cs="Arial"/>
            <w:color w:val="0E2034"/>
            <w:shd w:val="clear" w:color="auto" w:fill="FFFFFF"/>
          </w:rPr>
          <w:lastRenderedPageBreak/>
          <w:t xml:space="preserve">comprise </w:t>
        </w:r>
        <w:r w:rsidR="00596764" w:rsidRPr="002B26C0">
          <w:rPr>
            <w:rFonts w:ascii="Arial" w:hAnsi="Arial" w:cs="Arial"/>
            <w:color w:val="0E2034"/>
            <w:shd w:val="clear" w:color="auto" w:fill="FFFFFF"/>
          </w:rPr>
          <w:t>train</w:t>
        </w:r>
        <w:r w:rsidR="00596764">
          <w:rPr>
            <w:rFonts w:ascii="Arial" w:hAnsi="Arial" w:cs="Arial"/>
            <w:color w:val="0E2034"/>
            <w:shd w:val="clear" w:color="auto" w:fill="FFFFFF"/>
          </w:rPr>
          <w:t>ing</w:t>
        </w:r>
        <w:r w:rsidR="00596764" w:rsidRPr="002B26C0">
          <w:rPr>
            <w:rFonts w:ascii="Arial" w:hAnsi="Arial" w:cs="Arial"/>
            <w:color w:val="0E2034"/>
            <w:shd w:val="clear" w:color="auto" w:fill="FFFFFF"/>
          </w:rPr>
          <w:t xml:space="preserve"> the machine learning recognition model on the training data to determine trained values of the model parameters</w:t>
        </w:r>
      </w:ins>
      <w:ins w:id="473" w:author="Mansoor, Feroz" w:date="2018-05-31T16:44:00Z">
        <w:r w:rsidR="00596764">
          <w:rPr>
            <w:rFonts w:ascii="Arial" w:hAnsi="Arial" w:cs="Arial"/>
            <w:color w:val="0E2034"/>
            <w:shd w:val="clear" w:color="auto" w:fill="FFFFFF"/>
          </w:rPr>
          <w:t xml:space="preserve"> 602</w:t>
        </w:r>
      </w:ins>
      <w:ins w:id="474" w:author="Mansoor, Feroz" w:date="2018-05-31T16:43:00Z">
        <w:r w:rsidR="00596764" w:rsidRPr="002B26C0">
          <w:rPr>
            <w:rFonts w:ascii="Arial" w:hAnsi="Arial" w:cs="Arial"/>
            <w:color w:val="0E2034"/>
            <w:shd w:val="clear" w:color="auto" w:fill="FFFFFF"/>
          </w:rPr>
          <w:t xml:space="preserve"> from initial values o</w:t>
        </w:r>
        <w:r w:rsidR="00596764">
          <w:rPr>
            <w:rFonts w:ascii="Arial" w:hAnsi="Arial" w:cs="Arial"/>
            <w:color w:val="0E2034"/>
            <w:shd w:val="clear" w:color="auto" w:fill="FFFFFF"/>
          </w:rPr>
          <w:t>f the model parameters 603.</w:t>
        </w:r>
      </w:ins>
    </w:p>
    <w:p w14:paraId="1AF646D2" w14:textId="77777777" w:rsidR="00596764" w:rsidRDefault="00596764" w:rsidP="001E249B">
      <w:pPr>
        <w:rPr>
          <w:ins w:id="475" w:author="Mansoor, Feroz" w:date="2018-05-31T16:32:00Z"/>
          <w:rFonts w:ascii="Arial" w:hAnsi="Arial" w:cs="Arial"/>
          <w:color w:val="0E2034"/>
          <w:shd w:val="clear" w:color="auto" w:fill="FFFFFF"/>
        </w:rPr>
      </w:pPr>
    </w:p>
    <w:p w14:paraId="39C02A94" w14:textId="77777777" w:rsidR="001E249B" w:rsidDel="001E249B" w:rsidRDefault="001E249B" w:rsidP="00AA7D78">
      <w:pPr>
        <w:rPr>
          <w:del w:id="476" w:author="Mansoor, Feroz" w:date="2018-05-31T16:32:00Z"/>
          <w:rFonts w:ascii="Arial" w:hAnsi="Arial" w:cs="Arial"/>
          <w:color w:val="0E2034"/>
          <w:shd w:val="clear" w:color="auto" w:fill="FFFFFF"/>
        </w:rPr>
      </w:pPr>
    </w:p>
    <w:p w14:paraId="50AE61DA" w14:textId="77777777" w:rsidR="00BC39C0" w:rsidRDefault="008B7AA5" w:rsidP="00AA7D78">
      <w:pPr>
        <w:rPr>
          <w:rFonts w:ascii="Arial" w:hAnsi="Arial" w:cs="Arial"/>
          <w:color w:val="0E2034"/>
          <w:shd w:val="clear" w:color="auto" w:fill="FFFFFF"/>
        </w:rPr>
      </w:pPr>
      <w:del w:id="477" w:author="David Roberts" w:date="2018-05-17T11:16:00Z">
        <w:r w:rsidDel="00D80DD5">
          <w:rPr>
            <w:rFonts w:ascii="Arial" w:hAnsi="Arial" w:cs="Arial"/>
            <w:color w:val="0E2034"/>
            <w:shd w:val="clear" w:color="auto" w:fill="FFFFFF"/>
          </w:rPr>
          <w:delText xml:space="preserve">(27) </w:delText>
        </w:r>
      </w:del>
      <w:r w:rsidR="004308AD">
        <w:rPr>
          <w:rFonts w:ascii="Arial" w:hAnsi="Arial" w:cs="Arial"/>
          <w:color w:val="0E2034"/>
          <w:shd w:val="clear" w:color="auto" w:fill="FFFFFF"/>
        </w:rPr>
        <w:t>The</w:t>
      </w:r>
      <w:r w:rsidR="00BC39C0" w:rsidRPr="00BC39C0">
        <w:rPr>
          <w:rFonts w:ascii="Arial" w:hAnsi="Arial" w:cs="Arial"/>
          <w:color w:val="0E2034"/>
          <w:shd w:val="clear" w:color="auto" w:fill="FFFFFF"/>
        </w:rPr>
        <w:t xml:space="preserve"> </w:t>
      </w:r>
      <w:r w:rsidR="00836FCA">
        <w:rPr>
          <w:rFonts w:ascii="Arial" w:hAnsi="Arial" w:cs="Arial"/>
          <w:color w:val="0E2034"/>
          <w:shd w:val="clear" w:color="auto" w:fill="FFFFFF"/>
        </w:rPr>
        <w:t xml:space="preserve">herein </w:t>
      </w:r>
      <w:r w:rsidR="00BC39C0" w:rsidRPr="00BC39C0">
        <w:rPr>
          <w:rFonts w:ascii="Arial" w:hAnsi="Arial" w:cs="Arial"/>
          <w:color w:val="0E2034"/>
          <w:shd w:val="clear" w:color="auto" w:fill="FFFFFF"/>
        </w:rPr>
        <w:t>description uses the term "configured" in connection w</w:t>
      </w:r>
      <w:r w:rsidR="00836FCA">
        <w:rPr>
          <w:rFonts w:ascii="Arial" w:hAnsi="Arial" w:cs="Arial"/>
          <w:color w:val="0E2034"/>
          <w:shd w:val="clear" w:color="auto" w:fill="FFFFFF"/>
        </w:rPr>
        <w:t>ith systems and computer software</w:t>
      </w:r>
      <w:r w:rsidR="00BC39C0" w:rsidRPr="00BC39C0">
        <w:rPr>
          <w:rFonts w:ascii="Arial" w:hAnsi="Arial" w:cs="Arial"/>
          <w:color w:val="0E2034"/>
          <w:shd w:val="clear" w:color="auto" w:fill="FFFFFF"/>
        </w:rPr>
        <w:t xml:space="preserve"> components. For a system of one or more computers to be configured to perform </w:t>
      </w:r>
      <w:proofErr w:type="gramStart"/>
      <w:r w:rsidR="00BC39C0" w:rsidRPr="00BC39C0">
        <w:rPr>
          <w:rFonts w:ascii="Arial" w:hAnsi="Arial" w:cs="Arial"/>
          <w:color w:val="0E2034"/>
          <w:shd w:val="clear" w:color="auto" w:fill="FFFFFF"/>
        </w:rPr>
        <w:t>particular operations</w:t>
      </w:r>
      <w:proofErr w:type="gramEnd"/>
      <w:r w:rsidR="00BC39C0" w:rsidRPr="00BC39C0">
        <w:rPr>
          <w:rFonts w:ascii="Arial" w:hAnsi="Arial" w:cs="Arial"/>
          <w:color w:val="0E2034"/>
          <w:shd w:val="clear" w:color="auto" w:fill="FFFFFF"/>
        </w:rPr>
        <w:t xml:space="preserve"> or actions </w:t>
      </w:r>
      <w:ins w:id="478" w:author="David Roberts" w:date="2018-05-17T11:17:00Z">
        <w:r w:rsidR="00D80DD5">
          <w:rPr>
            <w:rFonts w:ascii="Arial" w:hAnsi="Arial" w:cs="Arial"/>
            <w:color w:val="0E2034"/>
            <w:shd w:val="clear" w:color="auto" w:fill="FFFFFF"/>
          </w:rPr>
          <w:t xml:space="preserve">may </w:t>
        </w:r>
      </w:ins>
      <w:r w:rsidR="00BC39C0" w:rsidRPr="00BC39C0">
        <w:rPr>
          <w:rFonts w:ascii="Arial" w:hAnsi="Arial" w:cs="Arial"/>
          <w:color w:val="0E2034"/>
          <w:shd w:val="clear" w:color="auto" w:fill="FFFFFF"/>
        </w:rPr>
        <w:t>mean</w:t>
      </w:r>
      <w:del w:id="479" w:author="David Roberts" w:date="2018-05-17T11:17:00Z">
        <w:r w:rsidR="00BC39C0" w:rsidRPr="00BC39C0" w:rsidDel="00D80DD5">
          <w:rPr>
            <w:rFonts w:ascii="Arial" w:hAnsi="Arial" w:cs="Arial"/>
            <w:color w:val="0E2034"/>
            <w:shd w:val="clear" w:color="auto" w:fill="FFFFFF"/>
          </w:rPr>
          <w:delText>s</w:delText>
        </w:r>
      </w:del>
      <w:r w:rsidR="00BC39C0" w:rsidRPr="00BC39C0">
        <w:rPr>
          <w:rFonts w:ascii="Arial" w:hAnsi="Arial" w:cs="Arial"/>
          <w:color w:val="0E2034"/>
          <w:shd w:val="clear" w:color="auto" w:fill="FFFFFF"/>
        </w:rPr>
        <w:t xml:space="preserve"> that the syst</w:t>
      </w:r>
      <w:r w:rsidR="00836FCA">
        <w:rPr>
          <w:rFonts w:ascii="Arial" w:hAnsi="Arial" w:cs="Arial"/>
          <w:color w:val="0E2034"/>
          <w:shd w:val="clear" w:color="auto" w:fill="FFFFFF"/>
        </w:rPr>
        <w:t>em has installed on it software,</w:t>
      </w:r>
      <w:r w:rsidR="00BC39C0" w:rsidRPr="00BC39C0">
        <w:rPr>
          <w:rFonts w:ascii="Arial" w:hAnsi="Arial" w:cs="Arial"/>
          <w:color w:val="0E2034"/>
          <w:shd w:val="clear" w:color="auto" w:fill="FFFFFF"/>
        </w:rPr>
        <w:t xml:space="preserve"> hardware, or a combination of them that in operation cause the system to perform the operations or actions. </w:t>
      </w:r>
      <w:r w:rsidR="00836FCA">
        <w:rPr>
          <w:rFonts w:ascii="Arial" w:hAnsi="Arial" w:cs="Arial"/>
          <w:color w:val="0E2034"/>
          <w:shd w:val="clear" w:color="auto" w:fill="FFFFFF"/>
        </w:rPr>
        <w:t xml:space="preserve">This can be hosted on-premises or via a cloud mechanism. </w:t>
      </w:r>
      <w:r w:rsidR="00BC39C0" w:rsidRPr="00BC39C0">
        <w:rPr>
          <w:rFonts w:ascii="Arial" w:hAnsi="Arial" w:cs="Arial"/>
          <w:color w:val="0E2034"/>
          <w:shd w:val="clear" w:color="auto" w:fill="FFFFFF"/>
        </w:rPr>
        <w:t xml:space="preserve">For one or more computer programs to be configured to perform </w:t>
      </w:r>
      <w:proofErr w:type="gramStart"/>
      <w:r w:rsidR="00BC39C0" w:rsidRPr="00BC39C0">
        <w:rPr>
          <w:rFonts w:ascii="Arial" w:hAnsi="Arial" w:cs="Arial"/>
          <w:color w:val="0E2034"/>
          <w:shd w:val="clear" w:color="auto" w:fill="FFFFFF"/>
        </w:rPr>
        <w:t>particular operations</w:t>
      </w:r>
      <w:proofErr w:type="gramEnd"/>
      <w:r w:rsidR="00BC39C0" w:rsidRPr="00BC39C0">
        <w:rPr>
          <w:rFonts w:ascii="Arial" w:hAnsi="Arial" w:cs="Arial"/>
          <w:color w:val="0E2034"/>
          <w:shd w:val="clear" w:color="auto" w:fill="FFFFFF"/>
        </w:rPr>
        <w:t xml:space="preserve"> or actions means that the one or more programs include instructions that, when execu</w:t>
      </w:r>
      <w:r w:rsidR="00836FCA">
        <w:rPr>
          <w:rFonts w:ascii="Arial" w:hAnsi="Arial" w:cs="Arial"/>
          <w:color w:val="0E2034"/>
          <w:shd w:val="clear" w:color="auto" w:fill="FFFFFF"/>
        </w:rPr>
        <w:t>ted by a trigger, cause the infrastructure</w:t>
      </w:r>
      <w:r w:rsidR="00BC39C0" w:rsidRPr="00BC39C0">
        <w:rPr>
          <w:rFonts w:ascii="Arial" w:hAnsi="Arial" w:cs="Arial"/>
          <w:color w:val="0E2034"/>
          <w:shd w:val="clear" w:color="auto" w:fill="FFFFFF"/>
        </w:rPr>
        <w:t xml:space="preserve"> to perform the operations or actions. </w:t>
      </w:r>
    </w:p>
    <w:p w14:paraId="4CECBD04" w14:textId="0261D070" w:rsidR="00C72B01" w:rsidRPr="00380748" w:rsidRDefault="008B7AA5" w:rsidP="00C72B01">
      <w:pPr>
        <w:rPr>
          <w:rFonts w:ascii="Arial" w:hAnsi="Arial" w:cs="Arial"/>
          <w:color w:val="0E2034"/>
          <w:shd w:val="clear" w:color="auto" w:fill="FFFFFF"/>
        </w:rPr>
      </w:pPr>
      <w:del w:id="480" w:author="David Roberts" w:date="2018-05-17T11:17:00Z">
        <w:r w:rsidDel="00D80DD5">
          <w:rPr>
            <w:rFonts w:ascii="Arial" w:hAnsi="Arial" w:cs="Arial"/>
            <w:color w:val="0E2034"/>
            <w:shd w:val="clear" w:color="auto" w:fill="FFFFFF"/>
          </w:rPr>
          <w:delText xml:space="preserve">(28) </w:delText>
        </w:r>
      </w:del>
      <w:r w:rsidR="004308AD">
        <w:rPr>
          <w:rFonts w:ascii="Arial" w:hAnsi="Arial" w:cs="Arial"/>
          <w:color w:val="0E2034"/>
          <w:shd w:val="clear" w:color="auto" w:fill="FFFFFF"/>
        </w:rPr>
        <w:t xml:space="preserve">The herein description uses the term "Cloud” </w:t>
      </w:r>
      <w:r w:rsidR="004308AD" w:rsidRPr="004308AD">
        <w:rPr>
          <w:rFonts w:ascii="Arial" w:hAnsi="Arial" w:cs="Arial"/>
          <w:color w:val="0E2034"/>
          <w:shd w:val="clear" w:color="auto" w:fill="FFFFFF"/>
        </w:rPr>
        <w:t>as a paradigm that enables ubiquitous access to shared pools of configurable system resources and higher-level services that can be rapidly provisioned with minimal management effort over the Internet</w:t>
      </w:r>
      <w:ins w:id="481" w:author="Mansoor, Feroz" w:date="2018-05-25T19:05:00Z">
        <w:r w:rsidR="00A56170">
          <w:rPr>
            <w:rFonts w:ascii="Arial" w:hAnsi="Arial" w:cs="Arial"/>
            <w:color w:val="0E2034"/>
            <w:shd w:val="clear" w:color="auto" w:fill="FFFFFF"/>
          </w:rPr>
          <w:t xml:space="preserve"> (4</w:t>
        </w:r>
      </w:ins>
      <w:ins w:id="482" w:author="Mansoor, Feroz" w:date="2018-05-25T19:06:00Z">
        <w:r w:rsidR="00A56170">
          <w:rPr>
            <w:rFonts w:ascii="Arial" w:hAnsi="Arial" w:cs="Arial"/>
            <w:color w:val="0E2034"/>
            <w:shd w:val="clear" w:color="auto" w:fill="FFFFFF"/>
          </w:rPr>
          <w:t>05)</w:t>
        </w:r>
      </w:ins>
      <w:r w:rsidR="004308AD" w:rsidRPr="004308AD">
        <w:rPr>
          <w:rFonts w:ascii="Arial" w:hAnsi="Arial" w:cs="Arial"/>
          <w:color w:val="0E2034"/>
          <w:shd w:val="clear" w:color="auto" w:fill="FFFFFF"/>
        </w:rPr>
        <w:t>.</w:t>
      </w:r>
      <w:r w:rsidR="00C72B01" w:rsidRPr="00C72B01">
        <w:rPr>
          <w:rFonts w:ascii="Arial" w:hAnsi="Arial" w:cs="Arial"/>
          <w:color w:val="0E2034"/>
          <w:sz w:val="18"/>
          <w:szCs w:val="18"/>
          <w:shd w:val="clear" w:color="auto" w:fill="FFFFFF"/>
        </w:rPr>
        <w:t xml:space="preserve"> </w:t>
      </w:r>
      <w:r w:rsidR="00C72B01" w:rsidRPr="004401E7">
        <w:rPr>
          <w:rFonts w:ascii="Arial" w:hAnsi="Arial" w:cs="Arial"/>
          <w:color w:val="0E2034"/>
          <w:shd w:val="clear" w:color="auto" w:fill="FFFFFF"/>
        </w:rPr>
        <w:t>This can optionally include code that creates an execution environment for computer programs, e.g., code that constitutes processor firmware, a protocol stack, a database management system, an operating system, or a combination of one or more of them.</w:t>
      </w:r>
      <w:r w:rsidR="00C72B01">
        <w:rPr>
          <w:rFonts w:ascii="Arial" w:hAnsi="Arial" w:cs="Arial"/>
          <w:color w:val="0E2034"/>
          <w:sz w:val="18"/>
          <w:szCs w:val="18"/>
          <w:shd w:val="clear" w:color="auto" w:fill="FFFFFF"/>
        </w:rPr>
        <w:t> </w:t>
      </w:r>
    </w:p>
    <w:p w14:paraId="311C0D9C" w14:textId="5832592B" w:rsidR="00380748" w:rsidRPr="00380748" w:rsidRDefault="008B7AA5" w:rsidP="00AA7D78">
      <w:pPr>
        <w:rPr>
          <w:rFonts w:ascii="Arial" w:hAnsi="Arial" w:cs="Arial"/>
          <w:color w:val="0E2034"/>
          <w:shd w:val="clear" w:color="auto" w:fill="FFFFFF"/>
        </w:rPr>
      </w:pPr>
      <w:del w:id="483" w:author="David Roberts" w:date="2018-05-17T11:18:00Z">
        <w:r w:rsidDel="00D80DD5">
          <w:rPr>
            <w:rFonts w:ascii="Arial" w:hAnsi="Arial" w:cs="Arial"/>
            <w:color w:val="0E2034"/>
            <w:shd w:val="clear" w:color="auto" w:fill="FFFFFF"/>
          </w:rPr>
          <w:delText xml:space="preserve">(27) </w:delText>
        </w:r>
      </w:del>
      <w:r w:rsidR="00380748" w:rsidRPr="00380748">
        <w:rPr>
          <w:rFonts w:ascii="Arial" w:hAnsi="Arial" w:cs="Arial"/>
          <w:color w:val="0E2034"/>
          <w:shd w:val="clear" w:color="auto" w:fill="FFFFFF"/>
        </w:rPr>
        <w:t>E</w:t>
      </w:r>
      <w:r w:rsidR="00380748">
        <w:rPr>
          <w:rFonts w:ascii="Arial" w:hAnsi="Arial" w:cs="Arial"/>
          <w:color w:val="0E2034"/>
          <w:shd w:val="clear" w:color="auto" w:fill="FFFFFF"/>
        </w:rPr>
        <w:t>mbodiments of the method described</w:t>
      </w:r>
      <w:r w:rsidR="00380748" w:rsidRPr="00380748">
        <w:rPr>
          <w:rFonts w:ascii="Arial" w:hAnsi="Arial" w:cs="Arial"/>
          <w:color w:val="0E2034"/>
          <w:shd w:val="clear" w:color="auto" w:fill="FFFFFF"/>
        </w:rPr>
        <w:t xml:space="preserve"> and the functional operations</w:t>
      </w:r>
      <w:r w:rsidR="00380748">
        <w:rPr>
          <w:rFonts w:ascii="Arial" w:hAnsi="Arial" w:cs="Arial"/>
          <w:color w:val="0E2034"/>
          <w:shd w:val="clear" w:color="auto" w:fill="FFFFFF"/>
        </w:rPr>
        <w:t xml:space="preserve"> described in this description</w:t>
      </w:r>
      <w:r w:rsidR="00380748" w:rsidRPr="00380748">
        <w:rPr>
          <w:rFonts w:ascii="Arial" w:hAnsi="Arial" w:cs="Arial"/>
          <w:color w:val="0E2034"/>
          <w:shd w:val="clear" w:color="auto" w:fill="FFFFFF"/>
        </w:rPr>
        <w:t xml:space="preserve"> can be implemented </w:t>
      </w:r>
      <w:ins w:id="484" w:author="Feroz Mansoor" w:date="2018-05-27T19:40:00Z">
        <w:r w:rsidR="009859B1">
          <w:rPr>
            <w:rFonts w:ascii="Arial" w:hAnsi="Arial" w:cs="Arial"/>
            <w:color w:val="0E2034"/>
            <w:shd w:val="clear" w:color="auto" w:fill="FFFFFF"/>
          </w:rPr>
          <w:t xml:space="preserve">(400) </w:t>
        </w:r>
      </w:ins>
      <w:r w:rsidR="00380748" w:rsidRPr="00380748">
        <w:rPr>
          <w:rFonts w:ascii="Arial" w:hAnsi="Arial" w:cs="Arial"/>
          <w:color w:val="0E2034"/>
          <w:shd w:val="clear" w:color="auto" w:fill="FFFFFF"/>
        </w:rPr>
        <w:t>in computer software, in computer hardware, including the structures disclosed</w:t>
      </w:r>
      <w:r w:rsidR="00380748">
        <w:rPr>
          <w:rFonts w:ascii="Arial" w:hAnsi="Arial" w:cs="Arial"/>
          <w:color w:val="0E2034"/>
          <w:shd w:val="clear" w:color="auto" w:fill="FFFFFF"/>
        </w:rPr>
        <w:t xml:space="preserve"> in this description</w:t>
      </w:r>
      <w:r w:rsidR="00380748" w:rsidRPr="00380748">
        <w:rPr>
          <w:rFonts w:ascii="Arial" w:hAnsi="Arial" w:cs="Arial"/>
          <w:color w:val="0E2034"/>
          <w:shd w:val="clear" w:color="auto" w:fill="FFFFFF"/>
        </w:rPr>
        <w:t xml:space="preserve"> and their structural equivalents, or in combinations of one or more of them. </w:t>
      </w:r>
    </w:p>
    <w:p w14:paraId="1C42D445" w14:textId="6AE1FA1D" w:rsidR="00380748" w:rsidRDefault="008B7AA5" w:rsidP="00AA7D78">
      <w:pPr>
        <w:rPr>
          <w:rFonts w:ascii="Arial" w:hAnsi="Arial" w:cs="Arial"/>
          <w:color w:val="0E2034"/>
          <w:shd w:val="clear" w:color="auto" w:fill="FFFFFF"/>
        </w:rPr>
      </w:pPr>
      <w:del w:id="485" w:author="David Roberts" w:date="2018-05-17T11:20:00Z">
        <w:r w:rsidDel="00D80DD5">
          <w:rPr>
            <w:rFonts w:ascii="Arial" w:hAnsi="Arial" w:cs="Arial"/>
            <w:color w:val="0E2034"/>
            <w:shd w:val="clear" w:color="auto" w:fill="FFFFFF"/>
          </w:rPr>
          <w:delText xml:space="preserve">(28) </w:delText>
        </w:r>
      </w:del>
      <w:r w:rsidR="00380748" w:rsidRPr="00380748">
        <w:rPr>
          <w:rFonts w:ascii="Arial" w:hAnsi="Arial" w:cs="Arial"/>
          <w:color w:val="0E2034"/>
          <w:shd w:val="clear" w:color="auto" w:fill="FFFFFF"/>
        </w:rPr>
        <w:t>The computer s</w:t>
      </w:r>
      <w:r w:rsidR="0038357C">
        <w:rPr>
          <w:rFonts w:ascii="Arial" w:hAnsi="Arial" w:cs="Arial"/>
          <w:color w:val="0E2034"/>
          <w:shd w:val="clear" w:color="auto" w:fill="FFFFFF"/>
        </w:rPr>
        <w:t>torage medium can be a machine-</w:t>
      </w:r>
      <w:r w:rsidR="00380748" w:rsidRPr="00380748">
        <w:rPr>
          <w:rFonts w:ascii="Arial" w:hAnsi="Arial" w:cs="Arial"/>
          <w:color w:val="0E2034"/>
          <w:shd w:val="clear" w:color="auto" w:fill="FFFFFF"/>
        </w:rPr>
        <w:t xml:space="preserve">readable storage device, a machine-readable storage substrate, a random or serial access memory device, or a combination of one or more of them. </w:t>
      </w:r>
      <w:proofErr w:type="gramStart"/>
      <w:r w:rsidR="00380748" w:rsidRPr="00380748">
        <w:rPr>
          <w:rFonts w:ascii="Arial" w:hAnsi="Arial" w:cs="Arial"/>
          <w:color w:val="0E2034"/>
          <w:shd w:val="clear" w:color="auto" w:fill="FFFFFF"/>
        </w:rPr>
        <w:t>Alternatively</w:t>
      </w:r>
      <w:proofErr w:type="gramEnd"/>
      <w:r w:rsidR="00380748" w:rsidRPr="00380748">
        <w:rPr>
          <w:rFonts w:ascii="Arial" w:hAnsi="Arial" w:cs="Arial"/>
          <w:color w:val="0E2034"/>
          <w:shd w:val="clear" w:color="auto" w:fill="FFFFFF"/>
        </w:rPr>
        <w:t xml:space="preserve"> or in addition, the program instructions can be encoded </w:t>
      </w:r>
      <w:del w:id="486" w:author="David Roberts" w:date="2018-05-17T11:20:00Z">
        <w:r w:rsidR="00380748" w:rsidRPr="00380748" w:rsidDel="00D80DD5">
          <w:rPr>
            <w:rFonts w:ascii="Arial" w:hAnsi="Arial" w:cs="Arial"/>
            <w:color w:val="0E2034"/>
            <w:shd w:val="clear" w:color="auto" w:fill="FFFFFF"/>
          </w:rPr>
          <w:delText xml:space="preserve">on </w:delText>
        </w:r>
      </w:del>
      <w:ins w:id="487" w:author="David Roberts" w:date="2018-05-17T11:20:00Z">
        <w:r w:rsidR="00D80DD5">
          <w:rPr>
            <w:rFonts w:ascii="Arial" w:hAnsi="Arial" w:cs="Arial"/>
            <w:color w:val="0E2034"/>
            <w:shd w:val="clear" w:color="auto" w:fill="FFFFFF"/>
          </w:rPr>
          <w:t>as a</w:t>
        </w:r>
        <w:r w:rsidR="00D80DD5" w:rsidRPr="00380748">
          <w:rPr>
            <w:rFonts w:ascii="Arial" w:hAnsi="Arial" w:cs="Arial"/>
            <w:color w:val="0E2034"/>
            <w:shd w:val="clear" w:color="auto" w:fill="FFFFFF"/>
          </w:rPr>
          <w:t xml:space="preserve"> </w:t>
        </w:r>
      </w:ins>
      <w:del w:id="488" w:author="David Roberts" w:date="2018-05-17T11:20:00Z">
        <w:r w:rsidR="00380748" w:rsidRPr="00380748" w:rsidDel="00D80DD5">
          <w:rPr>
            <w:rFonts w:ascii="Arial" w:hAnsi="Arial" w:cs="Arial"/>
            <w:color w:val="0E2034"/>
            <w:shd w:val="clear" w:color="auto" w:fill="FFFFFF"/>
          </w:rPr>
          <w:delText xml:space="preserve">Cloud </w:delText>
        </w:r>
      </w:del>
      <w:ins w:id="489" w:author="David Roberts" w:date="2018-05-17T11:20:00Z">
        <w:r w:rsidR="00D80DD5">
          <w:rPr>
            <w:rFonts w:ascii="Arial" w:hAnsi="Arial" w:cs="Arial"/>
            <w:color w:val="0E2034"/>
            <w:shd w:val="clear" w:color="auto" w:fill="FFFFFF"/>
          </w:rPr>
          <w:t>c</w:t>
        </w:r>
        <w:r w:rsidR="00D80DD5" w:rsidRPr="00380748">
          <w:rPr>
            <w:rFonts w:ascii="Arial" w:hAnsi="Arial" w:cs="Arial"/>
            <w:color w:val="0E2034"/>
            <w:shd w:val="clear" w:color="auto" w:fill="FFFFFF"/>
          </w:rPr>
          <w:t xml:space="preserve">loud </w:t>
        </w:r>
      </w:ins>
      <w:r w:rsidR="00380748" w:rsidRPr="00380748">
        <w:rPr>
          <w:rFonts w:ascii="Arial" w:hAnsi="Arial" w:cs="Arial"/>
          <w:color w:val="0E2034"/>
          <w:shd w:val="clear" w:color="auto" w:fill="FFFFFF"/>
        </w:rPr>
        <w:t>computing solution.</w:t>
      </w:r>
      <w:r w:rsidR="00380748">
        <w:rPr>
          <w:rFonts w:ascii="Arial" w:hAnsi="Arial" w:cs="Arial"/>
          <w:color w:val="0E2034"/>
          <w:shd w:val="clear" w:color="auto" w:fill="FFFFFF"/>
        </w:rPr>
        <w:t xml:space="preserve"> The herein des</w:t>
      </w:r>
      <w:r>
        <w:rPr>
          <w:rFonts w:ascii="Arial" w:hAnsi="Arial" w:cs="Arial"/>
          <w:color w:val="0E2034"/>
          <w:shd w:val="clear" w:color="auto" w:fill="FFFFFF"/>
        </w:rPr>
        <w:t>cription includes Cloud Storage and Cloud Subsystem</w:t>
      </w:r>
      <w:ins w:id="490" w:author="Feroz Mansoor" w:date="2018-05-27T19:55:00Z">
        <w:r w:rsidR="00D41580">
          <w:rPr>
            <w:rFonts w:ascii="Arial" w:hAnsi="Arial" w:cs="Arial"/>
            <w:color w:val="0E2034"/>
            <w:shd w:val="clear" w:color="auto" w:fill="FFFFFF"/>
          </w:rPr>
          <w:t xml:space="preserve"> (405).</w:t>
        </w:r>
      </w:ins>
      <w:del w:id="491" w:author="Feroz Mansoor" w:date="2018-05-27T19:55:00Z">
        <w:r w:rsidDel="00D41580">
          <w:rPr>
            <w:rFonts w:ascii="Arial" w:hAnsi="Arial" w:cs="Arial"/>
            <w:color w:val="0E2034"/>
            <w:shd w:val="clear" w:color="auto" w:fill="FFFFFF"/>
          </w:rPr>
          <w:delText>.</w:delText>
        </w:r>
      </w:del>
    </w:p>
    <w:p w14:paraId="4AD61031" w14:textId="77777777" w:rsidR="0038357C" w:rsidRDefault="008B7AA5" w:rsidP="00AA7D78">
      <w:pPr>
        <w:rPr>
          <w:rFonts w:ascii="Arial" w:hAnsi="Arial" w:cs="Arial"/>
          <w:color w:val="0E2034"/>
          <w:shd w:val="clear" w:color="auto" w:fill="FFFFFF"/>
        </w:rPr>
      </w:pPr>
      <w:del w:id="492" w:author="David Roberts" w:date="2018-05-17T11:20:00Z">
        <w:r w:rsidDel="00D80DD5">
          <w:rPr>
            <w:rFonts w:ascii="Arial" w:hAnsi="Arial" w:cs="Arial"/>
            <w:color w:val="0E2034"/>
            <w:shd w:val="clear" w:color="auto" w:fill="FFFFFF"/>
          </w:rPr>
          <w:delText xml:space="preserve">(29) </w:delText>
        </w:r>
      </w:del>
      <w:r w:rsidR="0038357C" w:rsidRPr="0038357C">
        <w:rPr>
          <w:rFonts w:ascii="Arial" w:hAnsi="Arial" w:cs="Arial"/>
          <w:color w:val="0E2034"/>
          <w:shd w:val="clear" w:color="auto" w:fill="FFFFFF"/>
        </w:rPr>
        <w:t>A computer program, which may also be referred to or described as a program, software, a software application, an app, a module, a software module, a script, or code, can be written in any form of programming language, including compiled or interpreted languages, or declarative or procedural languages; and it can be deployed in</w:t>
      </w:r>
      <w:r w:rsidR="0038357C">
        <w:rPr>
          <w:rFonts w:ascii="Arial" w:hAnsi="Arial" w:cs="Arial"/>
          <w:color w:val="0E2034"/>
          <w:shd w:val="clear" w:color="auto" w:fill="FFFFFF"/>
        </w:rPr>
        <w:t xml:space="preserve"> any form, including as a stand</w:t>
      </w:r>
      <w:r w:rsidR="0038357C" w:rsidRPr="0038357C">
        <w:rPr>
          <w:rFonts w:ascii="Arial" w:hAnsi="Arial" w:cs="Arial"/>
          <w:color w:val="0E2034"/>
          <w:shd w:val="clear" w:color="auto" w:fill="FFFFFF"/>
        </w:rPr>
        <w:t xml:space="preserve">alone program or as a module, component, subroutine, or other unit suitable for use in a computing environment. A program may, but need not, correspond to a file in a file system. A computer program can be deployed to be executed on one computer or on multiple computers that are located at one site or distributed across multiple sites and interconnected </w:t>
      </w:r>
      <w:r w:rsidR="0038357C">
        <w:rPr>
          <w:rFonts w:ascii="Arial" w:hAnsi="Arial" w:cs="Arial"/>
          <w:color w:val="0E2034"/>
          <w:shd w:val="clear" w:color="auto" w:fill="FFFFFF"/>
        </w:rPr>
        <w:t>by a WAN, LAN or across the internet.</w:t>
      </w:r>
    </w:p>
    <w:p w14:paraId="1137F953" w14:textId="77777777" w:rsidR="00192D43" w:rsidRDefault="008B7AA5" w:rsidP="00AA7D78">
      <w:pPr>
        <w:rPr>
          <w:rFonts w:ascii="Arial" w:hAnsi="Arial" w:cs="Arial"/>
          <w:color w:val="0E2034"/>
          <w:shd w:val="clear" w:color="auto" w:fill="FFFFFF"/>
        </w:rPr>
      </w:pPr>
      <w:del w:id="493" w:author="David Roberts" w:date="2018-05-17T11:20:00Z">
        <w:r w:rsidDel="00D80DD5">
          <w:rPr>
            <w:rFonts w:ascii="Arial" w:hAnsi="Arial" w:cs="Arial"/>
            <w:color w:val="0E2034"/>
            <w:shd w:val="clear" w:color="auto" w:fill="FFFFFF"/>
          </w:rPr>
          <w:delText xml:space="preserve">(30) </w:delText>
        </w:r>
      </w:del>
      <w:r w:rsidR="00192D43" w:rsidRPr="00192D43">
        <w:rPr>
          <w:rFonts w:ascii="Arial" w:hAnsi="Arial" w:cs="Arial"/>
          <w:color w:val="0E2034"/>
          <w:shd w:val="clear" w:color="auto" w:fill="FFFFFF"/>
        </w:rPr>
        <w:t>In this herein des</w:t>
      </w:r>
      <w:r w:rsidR="0027589E">
        <w:rPr>
          <w:rFonts w:ascii="Arial" w:hAnsi="Arial" w:cs="Arial"/>
          <w:color w:val="0E2034"/>
          <w:shd w:val="clear" w:color="auto" w:fill="FFFFFF"/>
        </w:rPr>
        <w:t>cription, the term "database" (3</w:t>
      </w:r>
      <w:r w:rsidR="00192D43" w:rsidRPr="00192D43">
        <w:rPr>
          <w:rFonts w:ascii="Arial" w:hAnsi="Arial" w:cs="Arial"/>
          <w:color w:val="0E2034"/>
          <w:shd w:val="clear" w:color="auto" w:fill="FFFFFF"/>
        </w:rPr>
        <w:t>03) is used in the broad sense</w:t>
      </w:r>
      <w:r w:rsidR="00292089">
        <w:rPr>
          <w:rFonts w:ascii="Arial" w:hAnsi="Arial" w:cs="Arial"/>
          <w:color w:val="0E2034"/>
          <w:shd w:val="clear" w:color="auto" w:fill="FFFFFF"/>
        </w:rPr>
        <w:t xml:space="preserve"> </w:t>
      </w:r>
      <w:r w:rsidR="00192D43" w:rsidRPr="00192D43">
        <w:rPr>
          <w:rFonts w:ascii="Arial" w:hAnsi="Arial" w:cs="Arial"/>
          <w:color w:val="0E2034"/>
          <w:shd w:val="clear" w:color="auto" w:fill="FFFFFF"/>
        </w:rPr>
        <w:t xml:space="preserve">to refer to the existing collection of data: the data does not need to be structured in any </w:t>
      </w:r>
      <w:proofErr w:type="gramStart"/>
      <w:r w:rsidR="00192D43" w:rsidRPr="00192D43">
        <w:rPr>
          <w:rFonts w:ascii="Arial" w:hAnsi="Arial" w:cs="Arial"/>
          <w:color w:val="0E2034"/>
          <w:shd w:val="clear" w:color="auto" w:fill="FFFFFF"/>
        </w:rPr>
        <w:t>particular way</w:t>
      </w:r>
      <w:proofErr w:type="gramEnd"/>
      <w:r w:rsidR="00192D43" w:rsidRPr="00192D43">
        <w:rPr>
          <w:rFonts w:ascii="Arial" w:hAnsi="Arial" w:cs="Arial"/>
          <w:color w:val="0E2034"/>
          <w:shd w:val="clear" w:color="auto" w:fill="FFFFFF"/>
        </w:rPr>
        <w:t xml:space="preserve">, or structured at all, and it can be stored on storage devices in one or more locations. </w:t>
      </w:r>
      <w:del w:id="494" w:author="David Roberts" w:date="2018-05-17T11:21:00Z">
        <w:r w:rsidR="00192D43" w:rsidRPr="00192D43" w:rsidDel="00D80DD5">
          <w:rPr>
            <w:rFonts w:ascii="Arial" w:hAnsi="Arial" w:cs="Arial"/>
            <w:color w:val="0E2034"/>
            <w:shd w:val="clear" w:color="auto" w:fill="FFFFFF"/>
          </w:rPr>
          <w:delText>For this</w:delText>
        </w:r>
      </w:del>
      <w:ins w:id="495" w:author="David Roberts" w:date="2018-05-17T11:21:00Z">
        <w:r w:rsidR="00D80DD5">
          <w:rPr>
            <w:rFonts w:ascii="Arial" w:hAnsi="Arial" w:cs="Arial"/>
            <w:color w:val="0E2034"/>
            <w:shd w:val="clear" w:color="auto" w:fill="FFFFFF"/>
          </w:rPr>
          <w:t>In some examples of the</w:t>
        </w:r>
      </w:ins>
      <w:r w:rsidR="00192D43" w:rsidRPr="00192D43">
        <w:rPr>
          <w:rFonts w:ascii="Arial" w:hAnsi="Arial" w:cs="Arial"/>
          <w:color w:val="0E2034"/>
          <w:shd w:val="clear" w:color="auto" w:fill="FFFFFF"/>
        </w:rPr>
        <w:t xml:space="preserve"> method the storage is located via Cloud Storage.</w:t>
      </w:r>
    </w:p>
    <w:p w14:paraId="2B64B09B" w14:textId="77777777" w:rsidR="00B1729A" w:rsidRDefault="008B7AA5" w:rsidP="00B1729A">
      <w:pPr>
        <w:rPr>
          <w:rFonts w:ascii="Arial" w:hAnsi="Arial" w:cs="Arial"/>
          <w:color w:val="0E2034"/>
          <w:shd w:val="clear" w:color="auto" w:fill="FFFFFF"/>
        </w:rPr>
      </w:pPr>
      <w:del w:id="496" w:author="David Roberts" w:date="2018-05-17T11:21:00Z">
        <w:r w:rsidDel="00D80DD5">
          <w:rPr>
            <w:rFonts w:ascii="Arial" w:hAnsi="Arial" w:cs="Arial"/>
            <w:color w:val="0E2034"/>
            <w:shd w:val="clear" w:color="auto" w:fill="FFFFFF"/>
          </w:rPr>
          <w:delText xml:space="preserve">(31) </w:delText>
        </w:r>
      </w:del>
      <w:r w:rsidR="00292089" w:rsidRPr="00B1729A">
        <w:rPr>
          <w:rFonts w:ascii="Arial" w:hAnsi="Arial" w:cs="Arial"/>
          <w:color w:val="0E2034"/>
          <w:shd w:val="clear" w:color="auto" w:fill="FFFFFF"/>
        </w:rPr>
        <w:t>In this description t</w:t>
      </w:r>
      <w:r w:rsidR="00B1729A" w:rsidRPr="00B1729A">
        <w:rPr>
          <w:rFonts w:ascii="Arial" w:hAnsi="Arial" w:cs="Arial"/>
          <w:color w:val="0E2034"/>
          <w:shd w:val="clear" w:color="auto" w:fill="FFFFFF"/>
        </w:rPr>
        <w:t>he term "engine" is used in the broad sense</w:t>
      </w:r>
      <w:r w:rsidR="00292089" w:rsidRPr="00B1729A">
        <w:rPr>
          <w:rFonts w:ascii="Arial" w:hAnsi="Arial" w:cs="Arial"/>
          <w:color w:val="0E2034"/>
          <w:shd w:val="clear" w:color="auto" w:fill="FFFFFF"/>
        </w:rPr>
        <w:t xml:space="preserve"> to refer to a software-based system, subsystem, or process that is programmed to perform one or more sp</w:t>
      </w:r>
      <w:r w:rsidR="00B1729A" w:rsidRPr="00B1729A">
        <w:rPr>
          <w:rFonts w:ascii="Arial" w:hAnsi="Arial" w:cs="Arial"/>
          <w:color w:val="0E2034"/>
          <w:shd w:val="clear" w:color="auto" w:fill="FFFFFF"/>
        </w:rPr>
        <w:t xml:space="preserve">ecific functions. The training </w:t>
      </w:r>
      <w:r w:rsidR="00292089" w:rsidRPr="00B1729A">
        <w:rPr>
          <w:rFonts w:ascii="Arial" w:hAnsi="Arial" w:cs="Arial"/>
          <w:color w:val="0E2034"/>
          <w:shd w:val="clear" w:color="auto" w:fill="FFFFFF"/>
        </w:rPr>
        <w:t xml:space="preserve">engine will be implemented as one or more software modules or components, installed on one or more computers in one or more locations. In some cases, one or more </w:t>
      </w:r>
      <w:r w:rsidR="00292089" w:rsidRPr="00B1729A">
        <w:rPr>
          <w:rFonts w:ascii="Arial" w:hAnsi="Arial" w:cs="Arial"/>
          <w:color w:val="0E2034"/>
          <w:shd w:val="clear" w:color="auto" w:fill="FFFFFF"/>
        </w:rPr>
        <w:lastRenderedPageBreak/>
        <w:t xml:space="preserve">computers will be dedicated to a </w:t>
      </w:r>
      <w:proofErr w:type="gramStart"/>
      <w:r w:rsidR="00292089" w:rsidRPr="00B1729A">
        <w:rPr>
          <w:rFonts w:ascii="Arial" w:hAnsi="Arial" w:cs="Arial"/>
          <w:color w:val="0E2034"/>
          <w:shd w:val="clear" w:color="auto" w:fill="FFFFFF"/>
        </w:rPr>
        <w:t>particular engine</w:t>
      </w:r>
      <w:proofErr w:type="gramEnd"/>
      <w:r w:rsidR="00292089" w:rsidRPr="00B1729A">
        <w:rPr>
          <w:rFonts w:ascii="Arial" w:hAnsi="Arial" w:cs="Arial"/>
          <w:color w:val="0E2034"/>
          <w:shd w:val="clear" w:color="auto" w:fill="FFFFFF"/>
        </w:rPr>
        <w:t>; in other cases, multiple engines can be installed and running on the same computer or computers. </w:t>
      </w:r>
      <w:del w:id="497" w:author="David Roberts" w:date="2018-05-17T11:22:00Z">
        <w:r w:rsidR="00B1729A" w:rsidDel="00046674">
          <w:rPr>
            <w:rFonts w:ascii="Arial" w:hAnsi="Arial" w:cs="Arial"/>
            <w:color w:val="0E2034"/>
            <w:shd w:val="clear" w:color="auto" w:fill="FFFFFF"/>
          </w:rPr>
          <w:delText>For this</w:delText>
        </w:r>
      </w:del>
      <w:ins w:id="498" w:author="David Roberts" w:date="2018-05-17T11:22:00Z">
        <w:r w:rsidR="00046674">
          <w:rPr>
            <w:rFonts w:ascii="Arial" w:hAnsi="Arial" w:cs="Arial"/>
            <w:color w:val="0E2034"/>
            <w:shd w:val="clear" w:color="auto" w:fill="FFFFFF"/>
          </w:rPr>
          <w:t>In some examples the</w:t>
        </w:r>
      </w:ins>
      <w:r w:rsidR="00B1729A">
        <w:rPr>
          <w:rFonts w:ascii="Arial" w:hAnsi="Arial" w:cs="Arial"/>
          <w:color w:val="0E2034"/>
          <w:shd w:val="clear" w:color="auto" w:fill="FFFFFF"/>
        </w:rPr>
        <w:t xml:space="preserve"> method is located via a Cloud based recognition engine.</w:t>
      </w:r>
    </w:p>
    <w:p w14:paraId="50D800C6" w14:textId="0464EE36" w:rsidR="00212883" w:rsidRPr="00DE314A" w:rsidRDefault="008B7AA5" w:rsidP="00B1729A">
      <w:pPr>
        <w:rPr>
          <w:rFonts w:ascii="Arial" w:hAnsi="Arial" w:cs="Arial"/>
          <w:color w:val="0E2034"/>
          <w:shd w:val="clear" w:color="auto" w:fill="FFFFFF"/>
        </w:rPr>
      </w:pPr>
      <w:del w:id="499" w:author="David Roberts" w:date="2018-05-17T11:22:00Z">
        <w:r w:rsidDel="00046674">
          <w:rPr>
            <w:rFonts w:ascii="Arial" w:hAnsi="Arial" w:cs="Arial"/>
            <w:color w:val="0E2034"/>
            <w:shd w:val="clear" w:color="auto" w:fill="FFFFFF"/>
          </w:rPr>
          <w:delText xml:space="preserve">(32) </w:delText>
        </w:r>
      </w:del>
      <w:r w:rsidR="00212883" w:rsidRPr="00DE314A">
        <w:rPr>
          <w:rFonts w:ascii="Arial" w:hAnsi="Arial" w:cs="Arial"/>
          <w:color w:val="0E2034"/>
          <w:shd w:val="clear" w:color="auto" w:fill="FFFFFF"/>
        </w:rPr>
        <w:t xml:space="preserve">The processes and logic flows in this description </w:t>
      </w:r>
      <w:ins w:id="500" w:author="Feroz Mansoor" w:date="2018-05-27T19:41:00Z">
        <w:r w:rsidR="009859B1">
          <w:rPr>
            <w:rFonts w:ascii="Arial" w:hAnsi="Arial" w:cs="Arial"/>
            <w:color w:val="0E2034"/>
            <w:shd w:val="clear" w:color="auto" w:fill="FFFFFF"/>
          </w:rPr>
          <w:t xml:space="preserve">(100) </w:t>
        </w:r>
      </w:ins>
      <w:r w:rsidR="00212883" w:rsidRPr="00DE314A">
        <w:rPr>
          <w:rFonts w:ascii="Arial" w:hAnsi="Arial" w:cs="Arial"/>
          <w:color w:val="0E2034"/>
          <w:shd w:val="clear" w:color="auto" w:fill="FFFFFF"/>
        </w:rPr>
        <w:t>can be performed by one or more programmable computers executing one or more computer programs to perform functions by operating on input data and generating output</w:t>
      </w:r>
      <w:ins w:id="501" w:author="Feroz Mansoor" w:date="2018-05-27T19:50:00Z">
        <w:r w:rsidR="009034BE">
          <w:rPr>
            <w:rFonts w:ascii="Arial" w:hAnsi="Arial" w:cs="Arial"/>
            <w:color w:val="0E2034"/>
            <w:shd w:val="clear" w:color="auto" w:fill="FFFFFF"/>
          </w:rPr>
          <w:t xml:space="preserve"> (500).</w:t>
        </w:r>
      </w:ins>
      <w:del w:id="502" w:author="Feroz Mansoor" w:date="2018-05-27T19:50:00Z">
        <w:r w:rsidR="00212883" w:rsidRPr="00DE314A" w:rsidDel="009034BE">
          <w:rPr>
            <w:rFonts w:ascii="Arial" w:hAnsi="Arial" w:cs="Arial"/>
            <w:color w:val="0E2034"/>
            <w:shd w:val="clear" w:color="auto" w:fill="FFFFFF"/>
          </w:rPr>
          <w:delText xml:space="preserve">. </w:delText>
        </w:r>
      </w:del>
    </w:p>
    <w:p w14:paraId="09A29D4D" w14:textId="6B6F2E4E" w:rsidR="00FC425C" w:rsidRDefault="008B7AA5" w:rsidP="00B1729A">
      <w:pPr>
        <w:rPr>
          <w:rFonts w:ascii="Arial" w:hAnsi="Arial" w:cs="Arial"/>
          <w:color w:val="0E2034"/>
          <w:shd w:val="clear" w:color="auto" w:fill="FFFFFF"/>
        </w:rPr>
      </w:pPr>
      <w:del w:id="503" w:author="David Roberts" w:date="2018-05-17T11:22:00Z">
        <w:r w:rsidDel="00046674">
          <w:rPr>
            <w:rFonts w:ascii="Arial" w:hAnsi="Arial" w:cs="Arial"/>
            <w:color w:val="0E2034"/>
            <w:shd w:val="clear" w:color="auto" w:fill="FFFFFF"/>
          </w:rPr>
          <w:delText xml:space="preserve">(33) </w:delText>
        </w:r>
      </w:del>
      <w:r w:rsidR="00FC425C" w:rsidRPr="00DE314A">
        <w:rPr>
          <w:rFonts w:ascii="Arial" w:hAnsi="Arial" w:cs="Arial"/>
          <w:color w:val="0E2034"/>
          <w:shd w:val="clear" w:color="auto" w:fill="FFFFFF"/>
        </w:rPr>
        <w:t xml:space="preserve">Computers suitable for the execution of a computer program can be based on general or special purpose microprocessors or both, or any other kind of central processing unit. Generally, a central processing unit will receive instructions and data from a read only memory or a </w:t>
      </w:r>
      <w:proofErr w:type="gramStart"/>
      <w:r w:rsidR="00FC425C" w:rsidRPr="00DE314A">
        <w:rPr>
          <w:rFonts w:ascii="Arial" w:hAnsi="Arial" w:cs="Arial"/>
          <w:color w:val="0E2034"/>
          <w:shd w:val="clear" w:color="auto" w:fill="FFFFFF"/>
        </w:rPr>
        <w:t>random access</w:t>
      </w:r>
      <w:proofErr w:type="gramEnd"/>
      <w:r w:rsidR="00FC425C" w:rsidRPr="00DE314A">
        <w:rPr>
          <w:rFonts w:ascii="Arial" w:hAnsi="Arial" w:cs="Arial"/>
          <w:color w:val="0E2034"/>
          <w:shd w:val="clear" w:color="auto" w:fill="FFFFFF"/>
        </w:rPr>
        <w:t xml:space="preserve"> memory or both. The essential elements of a computer are a central processing unit for performing or executing instructions and one or more memory devices for</w:t>
      </w:r>
      <w:r w:rsidR="00DE314A" w:rsidRPr="00DE314A">
        <w:rPr>
          <w:rFonts w:ascii="Arial" w:hAnsi="Arial" w:cs="Arial"/>
          <w:color w:val="0E2034"/>
          <w:shd w:val="clear" w:color="auto" w:fill="FFFFFF"/>
        </w:rPr>
        <w:t xml:space="preserve"> storing instructions and data. A</w:t>
      </w:r>
      <w:r w:rsidR="00FC425C" w:rsidRPr="00DE314A">
        <w:rPr>
          <w:rFonts w:ascii="Arial" w:hAnsi="Arial" w:cs="Arial"/>
          <w:color w:val="0E2034"/>
          <w:shd w:val="clear" w:color="auto" w:fill="FFFFFF"/>
        </w:rPr>
        <w:t xml:space="preserve"> computer will also include, or be operatively coupled to receive data from or transfer data to, or both, one or more mass storage </w:t>
      </w:r>
      <w:r w:rsidR="00DE314A" w:rsidRPr="00DE314A">
        <w:rPr>
          <w:rFonts w:ascii="Arial" w:hAnsi="Arial" w:cs="Arial"/>
          <w:color w:val="0E2034"/>
          <w:shd w:val="clear" w:color="auto" w:fill="FFFFFF"/>
        </w:rPr>
        <w:t>devices for storing data. In this description data is received and stored in a cloud based system.</w:t>
      </w:r>
      <w:r w:rsidR="00DE314A">
        <w:rPr>
          <w:rFonts w:ascii="Arial" w:hAnsi="Arial" w:cs="Arial"/>
          <w:color w:val="0E2034"/>
          <w:shd w:val="clear" w:color="auto" w:fill="FFFFFF"/>
        </w:rPr>
        <w:t xml:space="preserve"> </w:t>
      </w:r>
      <w:r w:rsidR="00DE314A" w:rsidRPr="00DE314A">
        <w:rPr>
          <w:rFonts w:ascii="Arial" w:hAnsi="Arial" w:cs="Arial"/>
          <w:color w:val="0E2034"/>
          <w:shd w:val="clear" w:color="auto" w:fill="FFFFFF"/>
        </w:rPr>
        <w:t>A</w:t>
      </w:r>
      <w:r w:rsidR="00FC425C" w:rsidRPr="00DE314A">
        <w:rPr>
          <w:rFonts w:ascii="Arial" w:hAnsi="Arial" w:cs="Arial"/>
          <w:color w:val="0E2034"/>
          <w:shd w:val="clear" w:color="auto" w:fill="FFFFFF"/>
        </w:rPr>
        <w:t xml:space="preserve"> computer can </w:t>
      </w:r>
      <w:r w:rsidR="00DE314A" w:rsidRPr="00DE314A">
        <w:rPr>
          <w:rFonts w:ascii="Arial" w:hAnsi="Arial" w:cs="Arial"/>
          <w:color w:val="0E2034"/>
          <w:shd w:val="clear" w:color="auto" w:fill="FFFFFF"/>
        </w:rPr>
        <w:t xml:space="preserve">also </w:t>
      </w:r>
      <w:r w:rsidR="00FC425C" w:rsidRPr="00DE314A">
        <w:rPr>
          <w:rFonts w:ascii="Arial" w:hAnsi="Arial" w:cs="Arial"/>
          <w:color w:val="0E2034"/>
          <w:shd w:val="clear" w:color="auto" w:fill="FFFFFF"/>
        </w:rPr>
        <w:t>be embedded in</w:t>
      </w:r>
      <w:r w:rsidR="00DE314A">
        <w:rPr>
          <w:rFonts w:ascii="Arial" w:hAnsi="Arial" w:cs="Arial"/>
          <w:color w:val="0E2034"/>
          <w:shd w:val="clear" w:color="auto" w:fill="FFFFFF"/>
        </w:rPr>
        <w:t xml:space="preserve"> another device e.g. S</w:t>
      </w:r>
      <w:r w:rsidR="00DE314A" w:rsidRPr="00DE314A">
        <w:rPr>
          <w:rFonts w:ascii="Arial" w:hAnsi="Arial" w:cs="Arial"/>
          <w:color w:val="0E2034"/>
          <w:shd w:val="clear" w:color="auto" w:fill="FFFFFF"/>
        </w:rPr>
        <w:t>mart phone or tablet</w:t>
      </w:r>
      <w:ins w:id="504" w:author="Mansoor, Feroz" w:date="2018-05-25T19:07:00Z">
        <w:r w:rsidR="00A56170">
          <w:rPr>
            <w:rFonts w:ascii="Arial" w:hAnsi="Arial" w:cs="Arial"/>
            <w:color w:val="0E2034"/>
            <w:shd w:val="clear" w:color="auto" w:fill="FFFFFF"/>
          </w:rPr>
          <w:t xml:space="preserve"> (403).</w:t>
        </w:r>
      </w:ins>
      <w:del w:id="505" w:author="Mansoor, Feroz" w:date="2018-05-25T19:07:00Z">
        <w:r w:rsidR="00DE314A" w:rsidRPr="00DE314A" w:rsidDel="00A56170">
          <w:rPr>
            <w:rFonts w:ascii="Arial" w:hAnsi="Arial" w:cs="Arial"/>
            <w:color w:val="0E2034"/>
            <w:shd w:val="clear" w:color="auto" w:fill="FFFFFF"/>
          </w:rPr>
          <w:delText>.</w:delText>
        </w:r>
      </w:del>
    </w:p>
    <w:p w14:paraId="3E793FA1" w14:textId="77777777" w:rsidR="008B7AA5" w:rsidRDefault="008B7AA5" w:rsidP="00B1729A">
      <w:pPr>
        <w:rPr>
          <w:rFonts w:ascii="Arial" w:hAnsi="Arial" w:cs="Arial"/>
          <w:color w:val="0E2034"/>
          <w:shd w:val="clear" w:color="auto" w:fill="FFFFFF"/>
        </w:rPr>
      </w:pPr>
      <w:del w:id="506" w:author="David Roberts" w:date="2018-05-17T11:23:00Z">
        <w:r w:rsidDel="00046674">
          <w:rPr>
            <w:rFonts w:ascii="Arial" w:hAnsi="Arial" w:cs="Arial"/>
            <w:color w:val="0E2034"/>
            <w:shd w:val="clear" w:color="auto" w:fill="FFFFFF"/>
          </w:rPr>
          <w:delText xml:space="preserve">(34) </w:delText>
        </w:r>
      </w:del>
      <w:r w:rsidR="00A55D8F" w:rsidRPr="00A55D8F">
        <w:rPr>
          <w:rFonts w:ascii="Arial" w:hAnsi="Arial" w:cs="Arial"/>
          <w:color w:val="0E2034"/>
          <w:shd w:val="clear" w:color="auto" w:fill="FFFFFF"/>
        </w:rPr>
        <w:t>Computer readable media suitable for storing computer program instructions an</w:t>
      </w:r>
      <w:r w:rsidR="00A55D8F">
        <w:rPr>
          <w:rFonts w:ascii="Arial" w:hAnsi="Arial" w:cs="Arial"/>
          <w:color w:val="0E2034"/>
          <w:shd w:val="clear" w:color="auto" w:fill="FFFFFF"/>
        </w:rPr>
        <w:t>d data include all forms of non-</w:t>
      </w:r>
      <w:r w:rsidR="00A55D8F" w:rsidRPr="00A55D8F">
        <w:rPr>
          <w:rFonts w:ascii="Arial" w:hAnsi="Arial" w:cs="Arial"/>
          <w:color w:val="0E2034"/>
          <w:shd w:val="clear" w:color="auto" w:fill="FFFFFF"/>
        </w:rPr>
        <w:t>volatile memory, media and memory devic</w:t>
      </w:r>
      <w:r w:rsidR="00A55D8F">
        <w:rPr>
          <w:rFonts w:ascii="Arial" w:hAnsi="Arial" w:cs="Arial"/>
          <w:color w:val="0E2034"/>
          <w:shd w:val="clear" w:color="auto" w:fill="FFFFFF"/>
        </w:rPr>
        <w:t xml:space="preserve">es e.g. </w:t>
      </w:r>
      <w:r>
        <w:rPr>
          <w:rFonts w:ascii="Arial" w:hAnsi="Arial" w:cs="Arial"/>
          <w:color w:val="0E2034"/>
          <w:shd w:val="clear" w:color="auto" w:fill="FFFFFF"/>
        </w:rPr>
        <w:t>forms of removal storage media</w:t>
      </w:r>
    </w:p>
    <w:p w14:paraId="4C8AE738" w14:textId="7D30F173" w:rsidR="00C27057" w:rsidRDefault="008B7AA5" w:rsidP="00B1729A">
      <w:pPr>
        <w:rPr>
          <w:rFonts w:ascii="Arial" w:hAnsi="Arial" w:cs="Arial"/>
          <w:color w:val="0E2034"/>
          <w:shd w:val="clear" w:color="auto" w:fill="FFFFFF"/>
        </w:rPr>
      </w:pPr>
      <w:del w:id="507" w:author="David Roberts" w:date="2018-05-17T11:23:00Z">
        <w:r w:rsidDel="00046674">
          <w:rPr>
            <w:rFonts w:ascii="Arial" w:hAnsi="Arial" w:cs="Arial"/>
            <w:color w:val="0E2034"/>
            <w:shd w:val="clear" w:color="auto" w:fill="FFFFFF"/>
          </w:rPr>
          <w:delText xml:space="preserve">(35) </w:delText>
        </w:r>
      </w:del>
      <w:r w:rsidR="00C27057" w:rsidRPr="00C27057">
        <w:rPr>
          <w:rFonts w:ascii="Arial" w:hAnsi="Arial" w:cs="Arial"/>
          <w:color w:val="0E2034"/>
          <w:shd w:val="clear" w:color="auto" w:fill="FFFFFF"/>
        </w:rPr>
        <w:t>To provide for interaction with a user, em</w:t>
      </w:r>
      <w:r w:rsidR="00C27057">
        <w:rPr>
          <w:rFonts w:ascii="Arial" w:hAnsi="Arial" w:cs="Arial"/>
          <w:color w:val="0E2034"/>
          <w:shd w:val="clear" w:color="auto" w:fill="FFFFFF"/>
        </w:rPr>
        <w:t xml:space="preserve">bodiments of the subject matter identified in this description </w:t>
      </w:r>
      <w:r w:rsidR="00C27057" w:rsidRPr="00C27057">
        <w:rPr>
          <w:rFonts w:ascii="Arial" w:hAnsi="Arial" w:cs="Arial"/>
          <w:color w:val="0E2034"/>
          <w:shd w:val="clear" w:color="auto" w:fill="FFFFFF"/>
        </w:rPr>
        <w:t>can be implemented on a comp</w:t>
      </w:r>
      <w:r w:rsidR="00C27057">
        <w:rPr>
          <w:rFonts w:ascii="Arial" w:hAnsi="Arial" w:cs="Arial"/>
          <w:color w:val="0E2034"/>
          <w:shd w:val="clear" w:color="auto" w:fill="FFFFFF"/>
        </w:rPr>
        <w:t xml:space="preserve">uter having a display device </w:t>
      </w:r>
      <w:ins w:id="508" w:author="Mansoor, Feroz" w:date="2018-05-25T19:04:00Z">
        <w:r w:rsidR="00184C43">
          <w:rPr>
            <w:rFonts w:ascii="Arial" w:hAnsi="Arial" w:cs="Arial"/>
            <w:color w:val="0E2034"/>
            <w:shd w:val="clear" w:color="auto" w:fill="FFFFFF"/>
          </w:rPr>
          <w:t>(</w:t>
        </w:r>
      </w:ins>
      <w:ins w:id="509" w:author="Mansoor, Feroz" w:date="2018-05-25T19:07:00Z">
        <w:r w:rsidR="00A56170">
          <w:rPr>
            <w:rFonts w:ascii="Arial" w:hAnsi="Arial" w:cs="Arial"/>
            <w:color w:val="0E2034"/>
            <w:shd w:val="clear" w:color="auto" w:fill="FFFFFF"/>
          </w:rPr>
          <w:t xml:space="preserve">403 and </w:t>
        </w:r>
      </w:ins>
      <w:ins w:id="510" w:author="Mansoor, Feroz" w:date="2018-05-25T19:04:00Z">
        <w:r w:rsidR="00184C43">
          <w:rPr>
            <w:rFonts w:ascii="Arial" w:hAnsi="Arial" w:cs="Arial"/>
            <w:color w:val="0E2034"/>
            <w:shd w:val="clear" w:color="auto" w:fill="FFFFFF"/>
          </w:rPr>
          <w:t xml:space="preserve">506) </w:t>
        </w:r>
      </w:ins>
      <w:r w:rsidR="00C27057" w:rsidRPr="00C27057">
        <w:rPr>
          <w:rFonts w:ascii="Arial" w:hAnsi="Arial" w:cs="Arial"/>
          <w:color w:val="0E2034"/>
          <w:shd w:val="clear" w:color="auto" w:fill="FFFFFF"/>
        </w:rPr>
        <w:t>for displaying information to the user and a keyboard and a pointing devic</w:t>
      </w:r>
      <w:r w:rsidR="00C27057">
        <w:rPr>
          <w:rFonts w:ascii="Arial" w:hAnsi="Arial" w:cs="Arial"/>
          <w:color w:val="0E2034"/>
          <w:shd w:val="clear" w:color="auto" w:fill="FFFFFF"/>
        </w:rPr>
        <w:t>e, e.g. a mouse</w:t>
      </w:r>
      <w:r w:rsidR="00C27057" w:rsidRPr="00C27057">
        <w:rPr>
          <w:rFonts w:ascii="Arial" w:hAnsi="Arial" w:cs="Arial"/>
          <w:color w:val="0E2034"/>
          <w:shd w:val="clear" w:color="auto" w:fill="FFFFFF"/>
        </w:rPr>
        <w:t xml:space="preserve"> by which the user can</w:t>
      </w:r>
      <w:r w:rsidR="00C27057">
        <w:rPr>
          <w:rFonts w:ascii="Arial" w:hAnsi="Arial" w:cs="Arial"/>
          <w:color w:val="0E2034"/>
          <w:shd w:val="clear" w:color="auto" w:fill="FFFFFF"/>
        </w:rPr>
        <w:t xml:space="preserve"> provide input to the computer or touch screen.</w:t>
      </w:r>
      <w:r w:rsidR="00FF2834">
        <w:rPr>
          <w:rFonts w:ascii="Arial" w:hAnsi="Arial" w:cs="Arial"/>
          <w:color w:val="0E2034"/>
          <w:shd w:val="clear" w:color="auto" w:fill="FFFFFF"/>
        </w:rPr>
        <w:t xml:space="preserve"> </w:t>
      </w:r>
      <w:r w:rsidR="00FF2834" w:rsidRPr="00C27057">
        <w:rPr>
          <w:rFonts w:ascii="Arial" w:hAnsi="Arial" w:cs="Arial"/>
          <w:color w:val="0E2034"/>
          <w:shd w:val="clear" w:color="auto" w:fill="FFFFFF"/>
        </w:rPr>
        <w:t>In addition, a computer can interact with a user by sending documents to and receiving documents from a device that is used by the user; for example, by sending web pages to a web browser on a user's device in response to requests received from the web browser</w:t>
      </w:r>
      <w:ins w:id="511" w:author="Mansoor, Feroz" w:date="2018-05-25T19:04:00Z">
        <w:r w:rsidR="00184C43">
          <w:rPr>
            <w:rFonts w:ascii="Arial" w:hAnsi="Arial" w:cs="Arial"/>
            <w:color w:val="0E2034"/>
            <w:shd w:val="clear" w:color="auto" w:fill="FFFFFF"/>
          </w:rPr>
          <w:t xml:space="preserve"> (501)</w:t>
        </w:r>
      </w:ins>
      <w:r w:rsidR="00FF2834" w:rsidRPr="00C27057">
        <w:rPr>
          <w:rFonts w:ascii="Arial" w:hAnsi="Arial" w:cs="Arial"/>
          <w:color w:val="0E2034"/>
          <w:shd w:val="clear" w:color="auto" w:fill="FFFFFF"/>
        </w:rPr>
        <w:t>. Also, a computer can interact with a user by sending text messages or other forms of message to a personal device, e.g., a smartphone that is running a messaging application, and receiving responsive messages from the user in return</w:t>
      </w:r>
      <w:ins w:id="512" w:author="Mansoor, Feroz" w:date="2018-05-25T19:08:00Z">
        <w:r w:rsidR="00A56170">
          <w:rPr>
            <w:rFonts w:ascii="Arial" w:hAnsi="Arial" w:cs="Arial"/>
            <w:color w:val="0E2034"/>
            <w:shd w:val="clear" w:color="auto" w:fill="FFFFFF"/>
          </w:rPr>
          <w:t xml:space="preserve"> (403)</w:t>
        </w:r>
      </w:ins>
      <w:r w:rsidR="00FF2834" w:rsidRPr="00C27057">
        <w:rPr>
          <w:rFonts w:ascii="Arial" w:hAnsi="Arial" w:cs="Arial"/>
          <w:color w:val="0E2034"/>
          <w:shd w:val="clear" w:color="auto" w:fill="FFFFFF"/>
        </w:rPr>
        <w:t>. </w:t>
      </w:r>
    </w:p>
    <w:p w14:paraId="07D5201F" w14:textId="77777777" w:rsidR="00730B72" w:rsidRDefault="00B40236" w:rsidP="00AA7D78">
      <w:pPr>
        <w:rPr>
          <w:rFonts w:ascii="Arial" w:hAnsi="Arial" w:cs="Arial"/>
          <w:color w:val="0E2034"/>
          <w:shd w:val="clear" w:color="auto" w:fill="FFFFFF"/>
        </w:rPr>
      </w:pPr>
      <w:del w:id="513" w:author="David Roberts" w:date="2018-05-17T11:23:00Z">
        <w:r w:rsidDel="00046674">
          <w:rPr>
            <w:rFonts w:ascii="Arial" w:hAnsi="Arial" w:cs="Arial"/>
            <w:color w:val="0E2034"/>
            <w:shd w:val="clear" w:color="auto" w:fill="FFFFFF"/>
          </w:rPr>
          <w:delText xml:space="preserve">(36) </w:delText>
        </w:r>
      </w:del>
      <w:r w:rsidR="005D5B9E" w:rsidRPr="00730B72">
        <w:rPr>
          <w:rFonts w:ascii="Arial" w:hAnsi="Arial" w:cs="Arial"/>
          <w:color w:val="0E2034"/>
          <w:shd w:val="clear" w:color="auto" w:fill="FFFFFF"/>
        </w:rPr>
        <w:t xml:space="preserve">Data processing hardware for implementing Video processing and Image classification system can also include, for example, special-purpose hardware accelerator units </w:t>
      </w:r>
      <w:r w:rsidR="00730B72" w:rsidRPr="00730B72">
        <w:rPr>
          <w:rFonts w:ascii="Arial" w:hAnsi="Arial" w:cs="Arial"/>
          <w:color w:val="0E2034"/>
          <w:shd w:val="clear" w:color="auto" w:fill="FFFFFF"/>
        </w:rPr>
        <w:t xml:space="preserve">(Graphical Processing Unit) </w:t>
      </w:r>
      <w:r w:rsidR="005D5B9E" w:rsidRPr="00730B72">
        <w:rPr>
          <w:rFonts w:ascii="Arial" w:hAnsi="Arial" w:cs="Arial"/>
          <w:color w:val="0E2034"/>
          <w:shd w:val="clear" w:color="auto" w:fill="FFFFFF"/>
        </w:rPr>
        <w:t>for processing common and compute-intensive parts of machine learning training or production, i</w:t>
      </w:r>
      <w:r w:rsidR="00730B72" w:rsidRPr="00730B72">
        <w:rPr>
          <w:rFonts w:ascii="Arial" w:hAnsi="Arial" w:cs="Arial"/>
          <w:color w:val="0E2034"/>
          <w:shd w:val="clear" w:color="auto" w:fill="FFFFFF"/>
        </w:rPr>
        <w:t>.e. workloads, data processing.</w:t>
      </w:r>
    </w:p>
    <w:p w14:paraId="163DF166" w14:textId="76DCE27D" w:rsidR="001D1E4F" w:rsidRDefault="00B40236" w:rsidP="00AA7D78">
      <w:pPr>
        <w:rPr>
          <w:rFonts w:ascii="Arial" w:hAnsi="Arial" w:cs="Arial"/>
          <w:color w:val="0E2034"/>
          <w:shd w:val="clear" w:color="auto" w:fill="FFFFFF"/>
        </w:rPr>
      </w:pPr>
      <w:del w:id="514" w:author="David Roberts" w:date="2018-05-17T11:24:00Z">
        <w:r w:rsidDel="00046674">
          <w:rPr>
            <w:rFonts w:ascii="Arial" w:hAnsi="Arial" w:cs="Arial"/>
            <w:color w:val="0E2034"/>
            <w:shd w:val="clear" w:color="auto" w:fill="FFFFFF"/>
          </w:rPr>
          <w:delText xml:space="preserve">(37) </w:delText>
        </w:r>
      </w:del>
      <w:r w:rsidR="001D1E4F" w:rsidRPr="001D1E4F">
        <w:rPr>
          <w:rFonts w:ascii="Arial" w:hAnsi="Arial" w:cs="Arial"/>
          <w:color w:val="0E2034"/>
          <w:shd w:val="clear" w:color="auto" w:fill="FFFFFF"/>
        </w:rPr>
        <w:t>Embodiments of the components of this description can be implemented in a computing system that includes a back end component, e.g., as a data server, or that include</w:t>
      </w:r>
      <w:r w:rsidR="006A5E28">
        <w:rPr>
          <w:rFonts w:ascii="Arial" w:hAnsi="Arial" w:cs="Arial"/>
          <w:color w:val="0E2034"/>
          <w:shd w:val="clear" w:color="auto" w:fill="FFFFFF"/>
        </w:rPr>
        <w:t xml:space="preserve">s a middleware component, e.g. </w:t>
      </w:r>
      <w:r w:rsidR="001D1E4F" w:rsidRPr="001D1E4F">
        <w:rPr>
          <w:rFonts w:ascii="Arial" w:hAnsi="Arial" w:cs="Arial"/>
          <w:color w:val="0E2034"/>
          <w:shd w:val="clear" w:color="auto" w:fill="FFFFFF"/>
        </w:rPr>
        <w:t>an application server, or that includes a front end component, e.g., a client computer having a graphical user interface, a web browser, or an app through which a user can interact with an implementation of the subject matter described in this specification, or any combination of one or more such back end, middleware, or front end components. The components of the system can be interconnected by any form or medium of digital data communication, e.g., a communication network. Examples of communication networks include a local area network (LAN) and a wide area network (WAN), e.g., the Internet. </w:t>
      </w:r>
      <w:ins w:id="515" w:author="Feroz Mansoor" w:date="2018-05-27T19:45:00Z">
        <w:r w:rsidR="003A2DF8">
          <w:rPr>
            <w:rFonts w:ascii="Arial" w:hAnsi="Arial" w:cs="Arial"/>
            <w:color w:val="0E2034"/>
            <w:shd w:val="clear" w:color="auto" w:fill="FFFFFF"/>
          </w:rPr>
          <w:t>(400)</w:t>
        </w:r>
      </w:ins>
    </w:p>
    <w:p w14:paraId="61628901" w14:textId="2E072021" w:rsidR="00193DCB" w:rsidRDefault="00B40236" w:rsidP="00AA7D78">
      <w:pPr>
        <w:rPr>
          <w:rFonts w:ascii="Arial" w:hAnsi="Arial" w:cs="Arial"/>
          <w:color w:val="0E2034"/>
          <w:sz w:val="18"/>
          <w:szCs w:val="18"/>
          <w:shd w:val="clear" w:color="auto" w:fill="FFFFFF"/>
        </w:rPr>
      </w:pPr>
      <w:del w:id="516" w:author="David Roberts" w:date="2018-05-17T11:29:00Z">
        <w:r w:rsidDel="00046674">
          <w:rPr>
            <w:rFonts w:ascii="Arial" w:hAnsi="Arial" w:cs="Arial"/>
            <w:color w:val="0E2034"/>
            <w:shd w:val="clear" w:color="auto" w:fill="FFFFFF"/>
          </w:rPr>
          <w:delText xml:space="preserve">(38) </w:delText>
        </w:r>
      </w:del>
      <w:r w:rsidR="00193DCB" w:rsidRPr="00193DCB">
        <w:rPr>
          <w:rFonts w:ascii="Arial" w:hAnsi="Arial" w:cs="Arial"/>
          <w:color w:val="0E2034"/>
          <w:shd w:val="clear" w:color="auto" w:fill="FFFFFF"/>
        </w:rPr>
        <w:t xml:space="preserve">The </w:t>
      </w:r>
      <w:ins w:id="517" w:author="David Roberts" w:date="2018-05-17T11:29:00Z">
        <w:r w:rsidR="00046674">
          <w:rPr>
            <w:rFonts w:ascii="Arial" w:hAnsi="Arial" w:cs="Arial"/>
            <w:color w:val="0E2034"/>
            <w:shd w:val="clear" w:color="auto" w:fill="FFFFFF"/>
          </w:rPr>
          <w:t xml:space="preserve">described </w:t>
        </w:r>
      </w:ins>
      <w:r w:rsidR="00193DCB" w:rsidRPr="00193DCB">
        <w:rPr>
          <w:rFonts w:ascii="Arial" w:hAnsi="Arial" w:cs="Arial"/>
          <w:color w:val="0E2034"/>
          <w:shd w:val="clear" w:color="auto" w:fill="FFFFFF"/>
        </w:rPr>
        <w:t xml:space="preserve">computing system can include clients and servers. A client and server are generally remote from each other and typically interact through a communication network. The </w:t>
      </w:r>
      <w:r w:rsidR="00193DCB" w:rsidRPr="00193DCB">
        <w:rPr>
          <w:rFonts w:ascii="Arial" w:hAnsi="Arial" w:cs="Arial"/>
          <w:color w:val="0E2034"/>
          <w:shd w:val="clear" w:color="auto" w:fill="FFFFFF"/>
        </w:rPr>
        <w:lastRenderedPageBreak/>
        <w:t xml:space="preserve">relationship of client and server arises </w:t>
      </w:r>
      <w:proofErr w:type="gramStart"/>
      <w:r w:rsidR="00193DCB" w:rsidRPr="00193DCB">
        <w:rPr>
          <w:rFonts w:ascii="Arial" w:hAnsi="Arial" w:cs="Arial"/>
          <w:color w:val="0E2034"/>
          <w:shd w:val="clear" w:color="auto" w:fill="FFFFFF"/>
        </w:rPr>
        <w:t>by virtue of</w:t>
      </w:r>
      <w:proofErr w:type="gramEnd"/>
      <w:r w:rsidR="00193DCB" w:rsidRPr="00193DCB">
        <w:rPr>
          <w:rFonts w:ascii="Arial" w:hAnsi="Arial" w:cs="Arial"/>
          <w:color w:val="0E2034"/>
          <w:shd w:val="clear" w:color="auto" w:fill="FFFFFF"/>
        </w:rPr>
        <w:t xml:space="preserve"> computer programs running on the respective computers and having a client-server relationship to each other. In some embodiments, a server transmits data, e.g., an HTML </w:t>
      </w:r>
      <w:r w:rsidR="00193DCB">
        <w:rPr>
          <w:rFonts w:ascii="Arial" w:hAnsi="Arial" w:cs="Arial"/>
          <w:color w:val="0E2034"/>
          <w:shd w:val="clear" w:color="auto" w:fill="FFFFFF"/>
        </w:rPr>
        <w:t>web page</w:t>
      </w:r>
      <w:del w:id="518" w:author="David Roberts" w:date="2018-05-17T11:29:00Z">
        <w:r w:rsidR="00193DCB" w:rsidDel="00046674">
          <w:rPr>
            <w:rFonts w:ascii="Arial" w:hAnsi="Arial" w:cs="Arial"/>
            <w:color w:val="0E2034"/>
            <w:shd w:val="clear" w:color="auto" w:fill="FFFFFF"/>
          </w:rPr>
          <w:delText xml:space="preserve"> </w:delText>
        </w:r>
        <w:r w:rsidR="00193DCB" w:rsidRPr="00193DCB" w:rsidDel="00046674">
          <w:rPr>
            <w:rFonts w:ascii="Arial" w:hAnsi="Arial" w:cs="Arial"/>
            <w:color w:val="0E2034"/>
            <w:shd w:val="clear" w:color="auto" w:fill="FFFFFF"/>
          </w:rPr>
          <w:delText>page</w:delText>
        </w:r>
      </w:del>
      <w:r w:rsidR="00193DCB" w:rsidRPr="00193DCB">
        <w:rPr>
          <w:rFonts w:ascii="Arial" w:hAnsi="Arial" w:cs="Arial"/>
          <w:color w:val="0E2034"/>
          <w:shd w:val="clear" w:color="auto" w:fill="FFFFFF"/>
        </w:rPr>
        <w:t>, to a user device, e.g., for purposes of displaying data to and receiving user input from a user interacting with the device</w:t>
      </w:r>
      <w:ins w:id="519" w:author="Feroz Mansoor" w:date="2018-05-27T19:43:00Z">
        <w:r w:rsidR="003A2DF8">
          <w:rPr>
            <w:rFonts w:ascii="Arial" w:hAnsi="Arial" w:cs="Arial"/>
            <w:color w:val="0E2034"/>
            <w:shd w:val="clear" w:color="auto" w:fill="FFFFFF"/>
          </w:rPr>
          <w:t xml:space="preserve"> (403)</w:t>
        </w:r>
      </w:ins>
      <w:r w:rsidR="00193DCB" w:rsidRPr="00193DCB">
        <w:rPr>
          <w:rFonts w:ascii="Arial" w:hAnsi="Arial" w:cs="Arial"/>
          <w:color w:val="0E2034"/>
          <w:shd w:val="clear" w:color="auto" w:fill="FFFFFF"/>
        </w:rPr>
        <w:t>, which acts as a client. Data generated at the user device, e.g., a result of the user interaction, can be received at the server from the device</w:t>
      </w:r>
      <w:r w:rsidR="00193DCB">
        <w:rPr>
          <w:rFonts w:ascii="Arial" w:hAnsi="Arial" w:cs="Arial"/>
          <w:color w:val="0E2034"/>
          <w:sz w:val="18"/>
          <w:szCs w:val="18"/>
          <w:shd w:val="clear" w:color="auto" w:fill="FFFFFF"/>
        </w:rPr>
        <w:t>. </w:t>
      </w:r>
    </w:p>
    <w:p w14:paraId="1C2ED8FC" w14:textId="77777777" w:rsidR="00E14FF8" w:rsidRDefault="00B40236" w:rsidP="00AA7D78">
      <w:pPr>
        <w:rPr>
          <w:rFonts w:ascii="Arial" w:hAnsi="Arial" w:cs="Arial"/>
          <w:color w:val="0E2034"/>
          <w:sz w:val="18"/>
          <w:szCs w:val="18"/>
          <w:shd w:val="clear" w:color="auto" w:fill="FFFFFF"/>
        </w:rPr>
      </w:pPr>
      <w:del w:id="520" w:author="David Roberts" w:date="2018-05-17T11:30:00Z">
        <w:r w:rsidDel="00046674">
          <w:rPr>
            <w:rFonts w:ascii="Arial" w:hAnsi="Arial" w:cs="Arial"/>
            <w:color w:val="0E2034"/>
            <w:shd w:val="clear" w:color="auto" w:fill="FFFFFF"/>
          </w:rPr>
          <w:delText xml:space="preserve">(39) </w:delText>
        </w:r>
      </w:del>
      <w:r w:rsidR="00F65C30" w:rsidRPr="00F65C30">
        <w:rPr>
          <w:rFonts w:ascii="Arial" w:hAnsi="Arial" w:cs="Arial"/>
          <w:color w:val="0E2034"/>
          <w:shd w:val="clear" w:color="auto" w:fill="FFFFFF"/>
        </w:rPr>
        <w:t xml:space="preserve">The </w:t>
      </w:r>
      <w:del w:id="521" w:author="David Roberts" w:date="2018-05-17T11:30:00Z">
        <w:r w:rsidR="00F65C30" w:rsidRPr="00F65C30" w:rsidDel="00046674">
          <w:rPr>
            <w:rFonts w:ascii="Arial" w:hAnsi="Arial" w:cs="Arial"/>
            <w:color w:val="0E2034"/>
            <w:shd w:val="clear" w:color="auto" w:fill="FFFFFF"/>
          </w:rPr>
          <w:delText>components of this</w:delText>
        </w:r>
      </w:del>
      <w:ins w:id="522" w:author="David Roberts" w:date="2018-05-17T11:30:00Z">
        <w:r w:rsidR="00046674">
          <w:rPr>
            <w:rFonts w:ascii="Arial" w:hAnsi="Arial" w:cs="Arial"/>
            <w:color w:val="0E2034"/>
            <w:shd w:val="clear" w:color="auto" w:fill="FFFFFF"/>
          </w:rPr>
          <w:t>foregoing</w:t>
        </w:r>
      </w:ins>
      <w:r w:rsidR="00F65C30" w:rsidRPr="00F65C30">
        <w:rPr>
          <w:rFonts w:ascii="Arial" w:hAnsi="Arial" w:cs="Arial"/>
          <w:color w:val="0E2034"/>
          <w:shd w:val="clear" w:color="auto" w:fill="FFFFFF"/>
        </w:rPr>
        <w:t xml:space="preserve"> description </w:t>
      </w:r>
      <w:ins w:id="523" w:author="David Roberts" w:date="2018-05-17T11:30:00Z">
        <w:r w:rsidR="00046674">
          <w:rPr>
            <w:rFonts w:ascii="Arial" w:hAnsi="Arial" w:cs="Arial"/>
            <w:color w:val="0E2034"/>
            <w:shd w:val="clear" w:color="auto" w:fill="FFFFFF"/>
          </w:rPr>
          <w:t>describes</w:t>
        </w:r>
      </w:ins>
      <w:del w:id="524" w:author="David Roberts" w:date="2018-05-17T11:30:00Z">
        <w:r w:rsidR="00F65C30" w:rsidRPr="00F65C30" w:rsidDel="00046674">
          <w:rPr>
            <w:rFonts w:ascii="Arial" w:hAnsi="Arial" w:cs="Arial"/>
            <w:color w:val="0E2034"/>
            <w:shd w:val="clear" w:color="auto" w:fill="FFFFFF"/>
          </w:rPr>
          <w:delText>contains</w:delText>
        </w:r>
      </w:del>
      <w:r w:rsidR="00F65C30" w:rsidRPr="00F65C30">
        <w:rPr>
          <w:rFonts w:ascii="Arial" w:hAnsi="Arial" w:cs="Arial"/>
          <w:color w:val="0E2034"/>
          <w:shd w:val="clear" w:color="auto" w:fill="FFFFFF"/>
        </w:rPr>
        <w:t xml:space="preserve"> </w:t>
      </w:r>
      <w:ins w:id="525" w:author="David Roberts" w:date="2018-05-17T11:30:00Z">
        <w:r w:rsidR="00046674">
          <w:rPr>
            <w:rFonts w:ascii="Arial" w:hAnsi="Arial" w:cs="Arial"/>
            <w:color w:val="0E2034"/>
            <w:shd w:val="clear" w:color="auto" w:fill="FFFFFF"/>
          </w:rPr>
          <w:t>certain</w:t>
        </w:r>
      </w:ins>
      <w:del w:id="526" w:author="David Roberts" w:date="2018-05-17T11:30:00Z">
        <w:r w:rsidR="00F65C30" w:rsidRPr="00F65C30" w:rsidDel="00046674">
          <w:rPr>
            <w:rFonts w:ascii="Arial" w:hAnsi="Arial" w:cs="Arial"/>
            <w:color w:val="0E2034"/>
            <w:shd w:val="clear" w:color="auto" w:fill="FFFFFF"/>
          </w:rPr>
          <w:delText>many specific</w:delText>
        </w:r>
      </w:del>
      <w:r w:rsidR="00F65C30" w:rsidRPr="00F65C30">
        <w:rPr>
          <w:rFonts w:ascii="Arial" w:hAnsi="Arial" w:cs="Arial"/>
          <w:color w:val="0E2034"/>
          <w:shd w:val="clear" w:color="auto" w:fill="FFFFFF"/>
        </w:rPr>
        <w:t xml:space="preserve"> implementation details, however these should not be construed as limitations on the scope of any invention or on the scope of what may be claimed, but rather as descriptions of features that may be specific to </w:t>
      </w:r>
      <w:proofErr w:type="gramStart"/>
      <w:r w:rsidR="00F65C30" w:rsidRPr="00F65C30">
        <w:rPr>
          <w:rFonts w:ascii="Arial" w:hAnsi="Arial" w:cs="Arial"/>
          <w:color w:val="0E2034"/>
          <w:shd w:val="clear" w:color="auto" w:fill="FFFFFF"/>
        </w:rPr>
        <w:t>particular embodiments</w:t>
      </w:r>
      <w:proofErr w:type="gramEnd"/>
      <w:r w:rsidR="00F65C30" w:rsidRPr="00F65C30">
        <w:rPr>
          <w:rFonts w:ascii="Arial" w:hAnsi="Arial" w:cs="Arial"/>
          <w:color w:val="0E2034"/>
          <w:shd w:val="clear" w:color="auto" w:fill="FFFFFF"/>
        </w:rPr>
        <w:t xml:space="preserve"> of particular inventions. Certain features that are described in this specification in the context of separate embodiments can also be implemented in combination in a single embodiment. Conversely, various features that are described in the context of a single embodiment can also be implemented in multiple embodiments separately or in any suitable </w:t>
      </w:r>
      <w:proofErr w:type="spellStart"/>
      <w:r w:rsidR="00F65C30" w:rsidRPr="00F65C30">
        <w:rPr>
          <w:rFonts w:ascii="Arial" w:hAnsi="Arial" w:cs="Arial"/>
          <w:color w:val="0E2034"/>
          <w:shd w:val="clear" w:color="auto" w:fill="FFFFFF"/>
        </w:rPr>
        <w:t>subcombination</w:t>
      </w:r>
      <w:proofErr w:type="spellEnd"/>
      <w:r w:rsidR="00F65C30">
        <w:rPr>
          <w:rFonts w:ascii="Arial" w:hAnsi="Arial" w:cs="Arial"/>
          <w:color w:val="0E2034"/>
          <w:sz w:val="18"/>
          <w:szCs w:val="18"/>
          <w:shd w:val="clear" w:color="auto" w:fill="FFFFFF"/>
        </w:rPr>
        <w:t xml:space="preserve">. </w:t>
      </w:r>
    </w:p>
    <w:p w14:paraId="4C470B6C" w14:textId="77777777" w:rsidR="008D4A44" w:rsidRDefault="00B40236" w:rsidP="00AA7D78">
      <w:pPr>
        <w:rPr>
          <w:rFonts w:ascii="Arial" w:hAnsi="Arial" w:cs="Arial"/>
          <w:color w:val="0E2034"/>
          <w:shd w:val="clear" w:color="auto" w:fill="FFFFFF"/>
        </w:rPr>
      </w:pPr>
      <w:del w:id="527" w:author="David Roberts" w:date="2018-05-17T11:31:00Z">
        <w:r w:rsidDel="00046674">
          <w:rPr>
            <w:rFonts w:ascii="Arial" w:hAnsi="Arial" w:cs="Arial"/>
            <w:color w:val="0E2034"/>
            <w:shd w:val="clear" w:color="auto" w:fill="FFFFFF"/>
          </w:rPr>
          <w:delText xml:space="preserve">(40) </w:delText>
        </w:r>
      </w:del>
      <w:r w:rsidR="008D4A44" w:rsidRPr="008D4A44">
        <w:rPr>
          <w:rFonts w:ascii="Arial" w:hAnsi="Arial" w:cs="Arial"/>
          <w:color w:val="0E2034"/>
          <w:shd w:val="clear" w:color="auto" w:fill="FFFFFF"/>
        </w:rPr>
        <w:t xml:space="preserve">Similarly, while operations are depicted in the drawings and recited in the claims in a </w:t>
      </w:r>
      <w:proofErr w:type="gramStart"/>
      <w:r w:rsidR="008D4A44" w:rsidRPr="008D4A44">
        <w:rPr>
          <w:rFonts w:ascii="Arial" w:hAnsi="Arial" w:cs="Arial"/>
          <w:color w:val="0E2034"/>
          <w:shd w:val="clear" w:color="auto" w:fill="FFFFFF"/>
        </w:rPr>
        <w:t>particular order</w:t>
      </w:r>
      <w:proofErr w:type="gramEnd"/>
      <w:r w:rsidR="008D4A44" w:rsidRPr="008D4A44">
        <w:rPr>
          <w:rFonts w:ascii="Arial" w:hAnsi="Arial" w:cs="Arial"/>
          <w:color w:val="0E2034"/>
          <w:shd w:val="clear" w:color="auto" w:fill="FFFFFF"/>
        </w:rPr>
        <w:t xml:space="preserve">, this should not be understood as requiring that such operations be performed in the particular order shown or in sequential order, or that all illustrated operations be performed, to achieve desirable results. In certain circumstances, multitasking and parallel processing may be advantageous. Moreover, the separation of various system modules and components in the embodiments described above should not be understood as requiring such separation in all embodiments, and </w:t>
      </w:r>
      <w:proofErr w:type="gramStart"/>
      <w:r w:rsidR="008D4A44" w:rsidRPr="008D4A44">
        <w:rPr>
          <w:rFonts w:ascii="Arial" w:hAnsi="Arial" w:cs="Arial"/>
          <w:color w:val="0E2034"/>
          <w:shd w:val="clear" w:color="auto" w:fill="FFFFFF"/>
        </w:rPr>
        <w:t>it should be understood that the</w:t>
      </w:r>
      <w:proofErr w:type="gramEnd"/>
      <w:r w:rsidR="008D4A44" w:rsidRPr="008D4A44">
        <w:rPr>
          <w:rFonts w:ascii="Arial" w:hAnsi="Arial" w:cs="Arial"/>
          <w:color w:val="0E2034"/>
          <w:shd w:val="clear" w:color="auto" w:fill="FFFFFF"/>
        </w:rPr>
        <w:t xml:space="preserve"> described program components and systems can generally be integrated together in a single software product or packaged into multiple software products. </w:t>
      </w:r>
    </w:p>
    <w:p w14:paraId="5C8DF9D6" w14:textId="77777777" w:rsidR="008D4A44" w:rsidRPr="008D4A44" w:rsidRDefault="00B40236" w:rsidP="00AA7D78">
      <w:pPr>
        <w:rPr>
          <w:rFonts w:ascii="Arial" w:hAnsi="Arial" w:cs="Arial"/>
          <w:b/>
          <w:u w:val="single"/>
          <w:lang w:val="en-GB"/>
        </w:rPr>
      </w:pPr>
      <w:del w:id="528" w:author="David Roberts" w:date="2018-05-17T11:31:00Z">
        <w:r w:rsidDel="00046674">
          <w:rPr>
            <w:rFonts w:ascii="Arial" w:hAnsi="Arial" w:cs="Arial"/>
            <w:color w:val="0E2034"/>
            <w:shd w:val="clear" w:color="auto" w:fill="FFFFFF"/>
          </w:rPr>
          <w:delText xml:space="preserve">(41) </w:delText>
        </w:r>
      </w:del>
      <w:proofErr w:type="gramStart"/>
      <w:r w:rsidR="008D4A44" w:rsidRPr="008D4A44">
        <w:rPr>
          <w:rFonts w:ascii="Arial" w:hAnsi="Arial" w:cs="Arial"/>
          <w:color w:val="0E2034"/>
          <w:shd w:val="clear" w:color="auto" w:fill="FFFFFF"/>
        </w:rPr>
        <w:t>Particular embodiments</w:t>
      </w:r>
      <w:proofErr w:type="gramEnd"/>
      <w:r w:rsidR="008D4A44" w:rsidRPr="008D4A44">
        <w:rPr>
          <w:rFonts w:ascii="Arial" w:hAnsi="Arial" w:cs="Arial"/>
          <w:color w:val="0E2034"/>
          <w:shd w:val="clear" w:color="auto" w:fill="FFFFFF"/>
        </w:rPr>
        <w:t xml:space="preserve"> of the subject matter have been described. Other embodiments are within the scope of the following claims. For example, the actions recited in the claims can be performed in a different order and still achieve desirable results. As one example, the processes depicted in the accompanying figures do not necessarily require the </w:t>
      </w:r>
      <w:proofErr w:type="gramStart"/>
      <w:r w:rsidR="008D4A44" w:rsidRPr="008D4A44">
        <w:rPr>
          <w:rFonts w:ascii="Arial" w:hAnsi="Arial" w:cs="Arial"/>
          <w:color w:val="0E2034"/>
          <w:shd w:val="clear" w:color="auto" w:fill="FFFFFF"/>
        </w:rPr>
        <w:t>particular order</w:t>
      </w:r>
      <w:proofErr w:type="gramEnd"/>
      <w:r w:rsidR="008D4A44" w:rsidRPr="008D4A44">
        <w:rPr>
          <w:rFonts w:ascii="Arial" w:hAnsi="Arial" w:cs="Arial"/>
          <w:color w:val="0E2034"/>
          <w:shd w:val="clear" w:color="auto" w:fill="FFFFFF"/>
        </w:rPr>
        <w:t xml:space="preserve"> shown, or sequential order, to achieve desirable results. In some cases, multitasking and parallel processing may be advantageous. </w:t>
      </w:r>
    </w:p>
    <w:p w14:paraId="4DB66B25" w14:textId="77777777" w:rsidR="00F07F22" w:rsidRDefault="00F07F22">
      <w:pPr>
        <w:rPr>
          <w:rFonts w:ascii="Arial" w:hAnsi="Arial" w:cs="Arial"/>
          <w:b/>
          <w:u w:val="single"/>
          <w:lang w:val="en-GB"/>
        </w:rPr>
      </w:pPr>
      <w:r>
        <w:rPr>
          <w:rFonts w:ascii="Arial" w:hAnsi="Arial" w:cs="Arial"/>
          <w:b/>
          <w:u w:val="single"/>
          <w:lang w:val="en-GB"/>
        </w:rPr>
        <w:br w:type="page"/>
      </w:r>
    </w:p>
    <w:p w14:paraId="6A395390" w14:textId="77777777" w:rsidR="004E063C" w:rsidRPr="007C275B" w:rsidRDefault="004E063C" w:rsidP="00AA7D78">
      <w:pPr>
        <w:rPr>
          <w:rFonts w:ascii="Arial" w:hAnsi="Arial" w:cs="Arial"/>
          <w:b/>
          <w:u w:val="single"/>
          <w:lang w:val="en-GB"/>
        </w:rPr>
      </w:pPr>
      <w:r w:rsidRPr="007C275B">
        <w:rPr>
          <w:rFonts w:ascii="Arial" w:hAnsi="Arial" w:cs="Arial"/>
          <w:b/>
          <w:u w:val="single"/>
          <w:lang w:val="en-GB"/>
        </w:rPr>
        <w:lastRenderedPageBreak/>
        <w:t>CLAIMS</w:t>
      </w:r>
    </w:p>
    <w:p w14:paraId="3447B572" w14:textId="77777777" w:rsidR="001E6137" w:rsidRPr="007C275B" w:rsidRDefault="00BC4F11" w:rsidP="00AA7D78">
      <w:pPr>
        <w:rPr>
          <w:rFonts w:ascii="Arial" w:hAnsi="Arial" w:cs="Arial"/>
          <w:color w:val="0E2034"/>
          <w:shd w:val="clear" w:color="auto" w:fill="FFFFFF"/>
        </w:rPr>
      </w:pPr>
      <w:r w:rsidRPr="007C275B">
        <w:rPr>
          <w:rFonts w:ascii="Arial" w:hAnsi="Arial" w:cs="Arial"/>
          <w:color w:val="0E2034"/>
          <w:shd w:val="clear" w:color="auto" w:fill="FFFFFF"/>
        </w:rPr>
        <w:t>What is claimed is:</w:t>
      </w:r>
    </w:p>
    <w:p w14:paraId="3E08B31A" w14:textId="77777777" w:rsidR="00680BBE" w:rsidDel="00CB26C0" w:rsidRDefault="00680BBE" w:rsidP="00680BBE">
      <w:pPr>
        <w:rPr>
          <w:del w:id="529" w:author="David Roberts" w:date="2018-05-17T11:34:00Z"/>
          <w:rFonts w:ascii="Arial" w:hAnsi="Arial" w:cs="Arial"/>
          <w:color w:val="0E2034"/>
          <w:sz w:val="18"/>
          <w:szCs w:val="18"/>
          <w:shd w:val="clear" w:color="auto" w:fill="FFFFFF"/>
        </w:rPr>
      </w:pPr>
      <w:del w:id="530" w:author="David Roberts" w:date="2018-05-17T11:34:00Z">
        <w:r w:rsidDel="00CB26C0">
          <w:rPr>
            <w:rFonts w:ascii="Arial" w:hAnsi="Arial" w:cs="Arial"/>
            <w:color w:val="0E2034"/>
            <w:sz w:val="18"/>
            <w:szCs w:val="18"/>
            <w:shd w:val="clear" w:color="auto" w:fill="FFFFFF"/>
          </w:rPr>
          <w:delText>(</w:delText>
        </w:r>
        <w:r w:rsidR="0086307D" w:rsidDel="00CB26C0">
          <w:rPr>
            <w:rFonts w:ascii="Arial" w:hAnsi="Arial" w:cs="Arial"/>
            <w:color w:val="0E2034"/>
            <w:sz w:val="18"/>
            <w:szCs w:val="18"/>
            <w:shd w:val="clear" w:color="auto" w:fill="FFFFFF"/>
          </w:rPr>
          <w:delText>1</w:delText>
        </w:r>
        <w:r w:rsidDel="00CB26C0">
          <w:rPr>
            <w:rFonts w:ascii="Arial" w:hAnsi="Arial" w:cs="Arial"/>
            <w:color w:val="0E2034"/>
            <w:sz w:val="18"/>
            <w:szCs w:val="18"/>
            <w:shd w:val="clear" w:color="auto" w:fill="FFFFFF"/>
          </w:rPr>
          <w:delText>)</w:delText>
        </w:r>
        <w:r w:rsidR="0086307D" w:rsidDel="00CB26C0">
          <w:rPr>
            <w:rFonts w:ascii="Arial" w:hAnsi="Arial" w:cs="Arial"/>
            <w:color w:val="0E2034"/>
            <w:sz w:val="18"/>
            <w:szCs w:val="18"/>
            <w:shd w:val="clear" w:color="auto" w:fill="FFFFFF"/>
          </w:rPr>
          <w:delText xml:space="preserve"> </w:delText>
        </w:r>
        <w:r w:rsidR="0086307D" w:rsidRPr="004A571E" w:rsidDel="00CB26C0">
          <w:rPr>
            <w:rFonts w:ascii="Arial" w:hAnsi="Arial" w:cs="Arial"/>
            <w:color w:val="0E2034"/>
            <w:shd w:val="clear" w:color="auto" w:fill="FFFFFF"/>
          </w:rPr>
          <w:delText>A method comprising:</w:delText>
        </w:r>
      </w:del>
    </w:p>
    <w:p w14:paraId="6ECBBA5E" w14:textId="77777777" w:rsidR="000A3CA6" w:rsidRPr="00680BBE" w:rsidRDefault="00CB26C0" w:rsidP="00680BBE">
      <w:pPr>
        <w:rPr>
          <w:rFonts w:ascii="Arial" w:hAnsi="Arial" w:cs="Arial"/>
          <w:color w:val="0E2034"/>
          <w:sz w:val="18"/>
          <w:szCs w:val="18"/>
          <w:shd w:val="clear" w:color="auto" w:fill="FFFFFF"/>
        </w:rPr>
      </w:pPr>
      <w:ins w:id="531" w:author="David Roberts" w:date="2018-05-17T11:34:00Z">
        <w:r>
          <w:rPr>
            <w:rFonts w:ascii="Arial" w:hAnsi="Arial" w:cs="Arial"/>
            <w:color w:val="000000"/>
            <w:shd w:val="clear" w:color="auto" w:fill="FFFFFF"/>
          </w:rPr>
          <w:t>1.</w:t>
        </w:r>
        <w:r>
          <w:rPr>
            <w:rFonts w:ascii="Arial" w:hAnsi="Arial" w:cs="Arial"/>
            <w:color w:val="000000"/>
            <w:shd w:val="clear" w:color="auto" w:fill="FFFFFF"/>
          </w:rPr>
          <w:tab/>
        </w:r>
      </w:ins>
      <w:r w:rsidR="00945CED" w:rsidRPr="000A3CA6">
        <w:rPr>
          <w:rFonts w:ascii="Arial" w:hAnsi="Arial" w:cs="Arial"/>
          <w:color w:val="000000"/>
          <w:shd w:val="clear" w:color="auto" w:fill="FFFFFF"/>
        </w:rPr>
        <w:t>A computer-implemented method for analyzing activity of a fight</w:t>
      </w:r>
      <w:r w:rsidR="00C803F1">
        <w:rPr>
          <w:rFonts w:ascii="Arial" w:hAnsi="Arial" w:cs="Arial"/>
          <w:color w:val="000000"/>
          <w:shd w:val="clear" w:color="auto" w:fill="FFFFFF"/>
        </w:rPr>
        <w:t xml:space="preserve">er </w:t>
      </w:r>
      <w:del w:id="532" w:author="David Roberts" w:date="2018-05-17T11:34:00Z">
        <w:r w:rsidR="00C803F1" w:rsidDel="00CB26C0">
          <w:rPr>
            <w:rFonts w:ascii="Arial" w:hAnsi="Arial" w:cs="Arial"/>
            <w:color w:val="000000"/>
            <w:shd w:val="clear" w:color="auto" w:fill="FFFFFF"/>
          </w:rPr>
          <w:delText xml:space="preserve">(Boxing or Combat </w:delText>
        </w:r>
        <w:commentRangeStart w:id="533"/>
        <w:r w:rsidR="00C803F1" w:rsidDel="00CB26C0">
          <w:rPr>
            <w:rFonts w:ascii="Arial" w:hAnsi="Arial" w:cs="Arial"/>
            <w:color w:val="000000"/>
            <w:shd w:val="clear" w:color="auto" w:fill="FFFFFF"/>
          </w:rPr>
          <w:delText>Sports</w:delText>
        </w:r>
      </w:del>
      <w:commentRangeEnd w:id="533"/>
      <w:r>
        <w:rPr>
          <w:rStyle w:val="CommentReference"/>
        </w:rPr>
        <w:commentReference w:id="533"/>
      </w:r>
      <w:del w:id="534" w:author="David Roberts" w:date="2018-05-17T11:34:00Z">
        <w:r w:rsidR="00945CED" w:rsidRPr="000A3CA6" w:rsidDel="00CB26C0">
          <w:rPr>
            <w:rFonts w:ascii="Arial" w:hAnsi="Arial" w:cs="Arial"/>
            <w:color w:val="000000"/>
            <w:shd w:val="clear" w:color="auto" w:fill="FFFFFF"/>
          </w:rPr>
          <w:delText xml:space="preserve">) </w:delText>
        </w:r>
      </w:del>
      <w:r w:rsidR="00945CED" w:rsidRPr="000A3CA6">
        <w:rPr>
          <w:rFonts w:ascii="Arial" w:hAnsi="Arial" w:cs="Arial"/>
        </w:rPr>
        <w:t>from a sequence of imag</w:t>
      </w:r>
      <w:r w:rsidR="000A3CA6" w:rsidRPr="000A3CA6">
        <w:rPr>
          <w:rFonts w:ascii="Arial" w:hAnsi="Arial" w:cs="Arial"/>
        </w:rPr>
        <w:t>es captured by</w:t>
      </w:r>
      <w:r w:rsidR="00945CED" w:rsidRPr="000A3CA6">
        <w:rPr>
          <w:rFonts w:ascii="Arial" w:hAnsi="Arial" w:cs="Arial"/>
        </w:rPr>
        <w:t xml:space="preserve"> real-time video feed </w:t>
      </w:r>
      <w:r w:rsidR="000A3CA6" w:rsidRPr="000A3CA6">
        <w:rPr>
          <w:rFonts w:ascii="Arial" w:hAnsi="Arial" w:cs="Arial"/>
        </w:rPr>
        <w:t>based on:</w:t>
      </w:r>
    </w:p>
    <w:p w14:paraId="18B9A4C2" w14:textId="51B4C629" w:rsidR="004A571E" w:rsidRDefault="00945CED" w:rsidP="00CB26C0">
      <w:pPr>
        <w:spacing w:after="0"/>
        <w:rPr>
          <w:rFonts w:ascii="Arial" w:hAnsi="Arial" w:cs="Arial"/>
          <w:color w:val="0E2034"/>
          <w:shd w:val="clear" w:color="auto" w:fill="FFFFFF"/>
        </w:rPr>
      </w:pPr>
      <w:del w:id="535" w:author="David Roberts" w:date="2018-05-17T11:36:00Z">
        <w:r w:rsidRPr="000A3CA6" w:rsidDel="00CB26C0">
          <w:rPr>
            <w:rFonts w:ascii="Arial" w:hAnsi="Arial" w:cs="Arial"/>
            <w:color w:val="0E2034"/>
            <w:shd w:val="clear" w:color="auto" w:fill="FFFFFF"/>
          </w:rPr>
          <w:delText>O</w:delText>
        </w:r>
        <w:r w:rsidR="0086307D" w:rsidRPr="000A3CA6" w:rsidDel="00CB26C0">
          <w:rPr>
            <w:rFonts w:ascii="Arial" w:hAnsi="Arial" w:cs="Arial"/>
            <w:color w:val="0E2034"/>
            <w:shd w:val="clear" w:color="auto" w:fill="FFFFFF"/>
          </w:rPr>
          <w:delText xml:space="preserve">btaining </w:delText>
        </w:r>
      </w:del>
      <w:ins w:id="536" w:author="David Roberts" w:date="2018-05-17T11:36:00Z">
        <w:r w:rsidR="00CB26C0">
          <w:rPr>
            <w:rFonts w:ascii="Arial" w:hAnsi="Arial" w:cs="Arial"/>
            <w:color w:val="0E2034"/>
            <w:shd w:val="clear" w:color="auto" w:fill="FFFFFF"/>
          </w:rPr>
          <w:t>o</w:t>
        </w:r>
        <w:r w:rsidR="00CB26C0" w:rsidRPr="000A3CA6">
          <w:rPr>
            <w:rFonts w:ascii="Arial" w:hAnsi="Arial" w:cs="Arial"/>
            <w:color w:val="0E2034"/>
            <w:shd w:val="clear" w:color="auto" w:fill="FFFFFF"/>
          </w:rPr>
          <w:t xml:space="preserve">btaining </w:t>
        </w:r>
      </w:ins>
      <w:r w:rsidR="0086307D" w:rsidRPr="000A3CA6">
        <w:rPr>
          <w:rFonts w:ascii="Arial" w:hAnsi="Arial" w:cs="Arial"/>
          <w:color w:val="0E2034"/>
          <w:shd w:val="clear" w:color="auto" w:fill="FFFFFF"/>
        </w:rPr>
        <w:t xml:space="preserve">training data for training a visual recognition </w:t>
      </w:r>
      <w:ins w:id="537" w:author="David Roberts" w:date="2018-05-17T11:36:00Z">
        <w:r w:rsidR="00CB26C0">
          <w:rPr>
            <w:rFonts w:ascii="Arial" w:hAnsi="Arial" w:cs="Arial"/>
            <w:color w:val="0E2034"/>
            <w:shd w:val="clear" w:color="auto" w:fill="FFFFFF"/>
          </w:rPr>
          <w:t xml:space="preserve">machine learning </w:t>
        </w:r>
      </w:ins>
      <w:r w:rsidR="0086307D" w:rsidRPr="000A3CA6">
        <w:rPr>
          <w:rFonts w:ascii="Arial" w:hAnsi="Arial" w:cs="Arial"/>
          <w:color w:val="0E2034"/>
          <w:shd w:val="clear" w:color="auto" w:fill="FFFFFF"/>
        </w:rPr>
        <w:t xml:space="preserve">model </w:t>
      </w:r>
      <w:r w:rsidR="000A3CA6">
        <w:rPr>
          <w:rFonts w:ascii="Arial" w:hAnsi="Arial" w:cs="Arial"/>
          <w:color w:val="0E2034"/>
          <w:shd w:val="clear" w:color="auto" w:fill="FFFFFF"/>
        </w:rPr>
        <w:t>having a fi</w:t>
      </w:r>
      <w:r w:rsidR="0086307D" w:rsidRPr="000A3CA6">
        <w:rPr>
          <w:rFonts w:ascii="Arial" w:hAnsi="Arial" w:cs="Arial"/>
          <w:color w:val="0E2034"/>
          <w:shd w:val="clear" w:color="auto" w:fill="FFFFFF"/>
        </w:rPr>
        <w:t xml:space="preserve">xed number of classification points based on punch </w:t>
      </w:r>
      <w:ins w:id="538" w:author="David Roberts" w:date="2018-05-17T13:33:00Z">
        <w:r w:rsidR="00BF5A59">
          <w:rPr>
            <w:rFonts w:ascii="Arial" w:hAnsi="Arial" w:cs="Arial"/>
            <w:color w:val="0E2034"/>
            <w:shd w:val="clear" w:color="auto" w:fill="FFFFFF"/>
          </w:rPr>
          <w:t xml:space="preserve">classification </w:t>
        </w:r>
      </w:ins>
      <w:r w:rsidR="0086307D" w:rsidRPr="000A3CA6">
        <w:rPr>
          <w:rFonts w:ascii="Arial" w:hAnsi="Arial" w:cs="Arial"/>
          <w:color w:val="0E2034"/>
          <w:shd w:val="clear" w:color="auto" w:fill="FFFFFF"/>
        </w:rPr>
        <w:t>categories</w:t>
      </w:r>
      <w:ins w:id="539" w:author="David Roberts" w:date="2018-05-17T11:36:00Z">
        <w:r w:rsidR="00CB26C0">
          <w:rPr>
            <w:rFonts w:ascii="Arial" w:hAnsi="Arial" w:cs="Arial"/>
            <w:color w:val="0E2034"/>
            <w:shd w:val="clear" w:color="auto" w:fill="FFFFFF"/>
          </w:rPr>
          <w:t>;</w:t>
        </w:r>
      </w:ins>
      <w:del w:id="540" w:author="David Roberts" w:date="2018-05-17T11:36:00Z">
        <w:r w:rsidR="0086307D" w:rsidRPr="000A3CA6" w:rsidDel="00CB26C0">
          <w:rPr>
            <w:rFonts w:ascii="Arial" w:hAnsi="Arial" w:cs="Arial"/>
            <w:color w:val="0E2034"/>
            <w:shd w:val="clear" w:color="auto" w:fill="FFFFFF"/>
          </w:rPr>
          <w:delText>.</w:delText>
        </w:r>
      </w:del>
      <w:r w:rsidR="0086307D" w:rsidRPr="000A3CA6">
        <w:rPr>
          <w:rFonts w:ascii="Arial" w:hAnsi="Arial" w:cs="Arial"/>
          <w:color w:val="0E2034"/>
        </w:rPr>
        <w:br/>
      </w:r>
      <w:r w:rsidR="0086307D" w:rsidRPr="000A3CA6">
        <w:rPr>
          <w:rFonts w:ascii="Arial" w:hAnsi="Arial" w:cs="Arial"/>
          <w:color w:val="0E2034"/>
          <w:shd w:val="clear" w:color="auto" w:fill="FFFFFF"/>
        </w:rPr>
        <w:t xml:space="preserve">wherein the </w:t>
      </w:r>
      <w:r w:rsidR="000A3CA6">
        <w:rPr>
          <w:rFonts w:ascii="Arial" w:hAnsi="Arial" w:cs="Arial"/>
          <w:color w:val="0E2034"/>
          <w:shd w:val="clear" w:color="auto" w:fill="FFFFFF"/>
        </w:rPr>
        <w:t xml:space="preserve">visual recognition </w:t>
      </w:r>
      <w:r w:rsidR="0086307D" w:rsidRPr="000A3CA6">
        <w:rPr>
          <w:rFonts w:ascii="Arial" w:hAnsi="Arial" w:cs="Arial"/>
          <w:color w:val="0E2034"/>
          <w:shd w:val="clear" w:color="auto" w:fill="FFFFFF"/>
        </w:rPr>
        <w:t>machine learning model is configured to process input images to generate, for each input image, a predi</w:t>
      </w:r>
      <w:r w:rsidR="004A571E">
        <w:rPr>
          <w:rFonts w:ascii="Arial" w:hAnsi="Arial" w:cs="Arial"/>
          <w:color w:val="0E2034"/>
          <w:shd w:val="clear" w:color="auto" w:fill="FFFFFF"/>
        </w:rPr>
        <w:t xml:space="preserve">cted point </w:t>
      </w:r>
      <w:r w:rsidR="00680BBE" w:rsidRPr="00680BBE">
        <w:rPr>
          <w:rFonts w:ascii="Arial" w:hAnsi="Arial" w:cs="Arial"/>
          <w:color w:val="0E2034"/>
          <w:shd w:val="clear" w:color="auto" w:fill="FFFFFF"/>
        </w:rPr>
        <w:t>in an embedding space</w:t>
      </w:r>
      <w:r w:rsidR="00680BBE">
        <w:rPr>
          <w:rFonts w:ascii="Arial" w:hAnsi="Arial" w:cs="Arial"/>
          <w:color w:val="0E2034"/>
          <w:sz w:val="18"/>
          <w:szCs w:val="18"/>
          <w:shd w:val="clear" w:color="auto" w:fill="FFFFFF"/>
        </w:rPr>
        <w:t xml:space="preserve">, </w:t>
      </w:r>
      <w:r w:rsidR="0086307D" w:rsidRPr="000A3CA6">
        <w:rPr>
          <w:rFonts w:ascii="Arial" w:hAnsi="Arial" w:cs="Arial"/>
          <w:color w:val="0E2034"/>
          <w:shd w:val="clear" w:color="auto" w:fill="FFFFFF"/>
        </w:rPr>
        <w:t>and</w:t>
      </w:r>
      <w:r w:rsidR="0086307D" w:rsidRPr="000A3CA6">
        <w:rPr>
          <w:rFonts w:ascii="Arial" w:hAnsi="Arial" w:cs="Arial"/>
          <w:color w:val="0E2034"/>
        </w:rPr>
        <w:br/>
      </w:r>
      <w:r w:rsidR="0086307D" w:rsidRPr="000A3CA6">
        <w:rPr>
          <w:rFonts w:ascii="Arial" w:hAnsi="Arial" w:cs="Arial"/>
          <w:color w:val="0E2034"/>
          <w:shd w:val="clear" w:color="auto" w:fill="FFFFFF"/>
        </w:rPr>
        <w:t>wherein the trainin</w:t>
      </w:r>
      <w:r w:rsidR="00680BBE">
        <w:rPr>
          <w:rFonts w:ascii="Arial" w:hAnsi="Arial" w:cs="Arial"/>
          <w:color w:val="0E2034"/>
          <w:shd w:val="clear" w:color="auto" w:fill="FFFFFF"/>
        </w:rPr>
        <w:t xml:space="preserve">g data comprises a </w:t>
      </w:r>
      <w:del w:id="541" w:author="David Roberts" w:date="2018-05-17T11:36:00Z">
        <w:r w:rsidR="00680BBE" w:rsidDel="00CB26C0">
          <w:rPr>
            <w:rFonts w:ascii="Arial" w:hAnsi="Arial" w:cs="Arial"/>
            <w:color w:val="0E2034"/>
            <w:shd w:val="clear" w:color="auto" w:fill="FFFFFF"/>
          </w:rPr>
          <w:delText xml:space="preserve">multitude </w:delText>
        </w:r>
      </w:del>
      <w:ins w:id="542" w:author="David Roberts" w:date="2018-05-17T11:36:00Z">
        <w:r w:rsidR="00CB26C0">
          <w:rPr>
            <w:rFonts w:ascii="Arial" w:hAnsi="Arial" w:cs="Arial"/>
            <w:color w:val="0E2034"/>
            <w:shd w:val="clear" w:color="auto" w:fill="FFFFFF"/>
          </w:rPr>
          <w:t xml:space="preserve">plurality </w:t>
        </w:r>
      </w:ins>
      <w:r w:rsidR="00680BBE">
        <w:rPr>
          <w:rFonts w:ascii="Arial" w:hAnsi="Arial" w:cs="Arial"/>
          <w:color w:val="0E2034"/>
          <w:shd w:val="clear" w:color="auto" w:fill="FFFFFF"/>
        </w:rPr>
        <w:t xml:space="preserve">of </w:t>
      </w:r>
      <w:r w:rsidR="0086307D" w:rsidRPr="000A3CA6">
        <w:rPr>
          <w:rFonts w:ascii="Arial" w:hAnsi="Arial" w:cs="Arial"/>
          <w:color w:val="0E2034"/>
          <w:shd w:val="clear" w:color="auto" w:fill="FFFFFF"/>
        </w:rPr>
        <w:t>training images and, for each training image, label data that identifies one or more obje</w:t>
      </w:r>
      <w:r w:rsidR="000A3CA6">
        <w:rPr>
          <w:rFonts w:ascii="Arial" w:hAnsi="Arial" w:cs="Arial"/>
          <w:color w:val="0E2034"/>
          <w:shd w:val="clear" w:color="auto" w:fill="FFFFFF"/>
        </w:rPr>
        <w:t>ct categories from a set of obj</w:t>
      </w:r>
      <w:r w:rsidR="0086307D" w:rsidRPr="000A3CA6">
        <w:rPr>
          <w:rFonts w:ascii="Arial" w:hAnsi="Arial" w:cs="Arial"/>
          <w:color w:val="0E2034"/>
          <w:shd w:val="clear" w:color="auto" w:fill="FFFFFF"/>
        </w:rPr>
        <w:t>ect categories to which one or more objects depicted in the training image belong;</w:t>
      </w:r>
    </w:p>
    <w:p w14:paraId="24F25CA7" w14:textId="77777777" w:rsidR="00680BBE" w:rsidRDefault="0086307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 xml:space="preserve">processing the training image using the </w:t>
      </w:r>
      <w:r w:rsidR="00680BBE">
        <w:rPr>
          <w:rFonts w:ascii="Arial" w:hAnsi="Arial" w:cs="Arial"/>
          <w:color w:val="0E2034"/>
          <w:shd w:val="clear" w:color="auto" w:fill="FFFFFF"/>
        </w:rPr>
        <w:t xml:space="preserve">visual recognition </w:t>
      </w:r>
      <w:r w:rsidRPr="000A3CA6">
        <w:rPr>
          <w:rFonts w:ascii="Arial" w:hAnsi="Arial" w:cs="Arial"/>
          <w:color w:val="0E2034"/>
          <w:shd w:val="clear" w:color="auto" w:fill="FFFFFF"/>
        </w:rPr>
        <w:t xml:space="preserve">machine learning model in accordance with </w:t>
      </w:r>
      <w:commentRangeStart w:id="543"/>
      <w:commentRangeStart w:id="544"/>
      <w:del w:id="545" w:author="David Roberts" w:date="2018-05-17T11:37:00Z">
        <w:r w:rsidRPr="000A3CA6" w:rsidDel="00CB26C0">
          <w:rPr>
            <w:rFonts w:ascii="Arial" w:hAnsi="Arial" w:cs="Arial"/>
            <w:color w:val="0E2034"/>
            <w:shd w:val="clear" w:color="auto" w:fill="FFFFFF"/>
          </w:rPr>
          <w:delText>current</w:delText>
        </w:r>
      </w:del>
      <w:commentRangeEnd w:id="543"/>
      <w:r w:rsidR="00CB26C0">
        <w:rPr>
          <w:rStyle w:val="CommentReference"/>
        </w:rPr>
        <w:commentReference w:id="543"/>
      </w:r>
      <w:commentRangeEnd w:id="544"/>
      <w:r w:rsidR="00CB26C0">
        <w:rPr>
          <w:rStyle w:val="CommentReference"/>
        </w:rPr>
        <w:commentReference w:id="544"/>
      </w:r>
      <w:del w:id="546" w:author="David Roberts" w:date="2018-05-17T11:37:00Z">
        <w:r w:rsidRPr="000A3CA6" w:rsidDel="00CB26C0">
          <w:rPr>
            <w:rFonts w:ascii="Arial" w:hAnsi="Arial" w:cs="Arial"/>
            <w:color w:val="0E2034"/>
            <w:shd w:val="clear" w:color="auto" w:fill="FFFFFF"/>
          </w:rPr>
          <w:delText xml:space="preserve"> </w:delText>
        </w:r>
      </w:del>
      <w:r w:rsidRPr="000A3CA6">
        <w:rPr>
          <w:rFonts w:ascii="Arial" w:hAnsi="Arial" w:cs="Arial"/>
          <w:color w:val="0E2034"/>
          <w:shd w:val="clear" w:color="auto" w:fill="FFFFFF"/>
        </w:rPr>
        <w:t xml:space="preserve">values of the </w:t>
      </w:r>
      <w:commentRangeStart w:id="547"/>
      <w:r w:rsidRPr="000A3CA6">
        <w:rPr>
          <w:rFonts w:ascii="Arial" w:hAnsi="Arial" w:cs="Arial"/>
          <w:color w:val="0E2034"/>
          <w:shd w:val="clear" w:color="auto" w:fill="FFFFFF"/>
        </w:rPr>
        <w:t>parameters</w:t>
      </w:r>
      <w:commentRangeEnd w:id="547"/>
      <w:r w:rsidR="00CB26C0">
        <w:rPr>
          <w:rStyle w:val="CommentReference"/>
        </w:rPr>
        <w:commentReference w:id="547"/>
      </w:r>
      <w:ins w:id="548" w:author="David Roberts" w:date="2018-05-17T11:46:00Z">
        <w:r w:rsidR="004C61F6">
          <w:rPr>
            <w:rFonts w:ascii="Arial" w:hAnsi="Arial" w:cs="Arial"/>
            <w:color w:val="0E2034"/>
            <w:shd w:val="clear" w:color="auto" w:fill="FFFFFF"/>
          </w:rPr>
          <w:t xml:space="preserve"> </w:t>
        </w:r>
      </w:ins>
      <w:del w:id="549" w:author="David Roberts" w:date="2018-05-17T11:38:00Z">
        <w:r w:rsidRPr="000A3CA6" w:rsidDel="00CB26C0">
          <w:rPr>
            <w:rFonts w:ascii="Arial" w:hAnsi="Arial" w:cs="Arial"/>
            <w:color w:val="0E2034"/>
            <w:shd w:val="clear" w:color="auto" w:fill="FFFFFF"/>
          </w:rPr>
          <w:delText xml:space="preserve"> </w:delText>
        </w:r>
      </w:del>
      <w:r w:rsidRPr="000A3CA6">
        <w:rPr>
          <w:rFonts w:ascii="Arial" w:hAnsi="Arial" w:cs="Arial"/>
          <w:color w:val="0E2034"/>
          <w:shd w:val="clear" w:color="auto" w:fill="FFFFFF"/>
        </w:rPr>
        <w:t>to generate a predicted point in the embedding space for the training image; and</w:t>
      </w:r>
      <w:r w:rsidRPr="000A3CA6">
        <w:rPr>
          <w:rFonts w:ascii="Arial" w:hAnsi="Arial" w:cs="Arial"/>
          <w:color w:val="0E2034"/>
        </w:rPr>
        <w:br/>
      </w:r>
      <w:r w:rsidRPr="000A3CA6">
        <w:rPr>
          <w:rFonts w:ascii="Arial" w:hAnsi="Arial" w:cs="Arial"/>
          <w:color w:val="0E2034"/>
          <w:shd w:val="clear" w:color="auto" w:fill="FFFFFF"/>
        </w:rPr>
        <w:t xml:space="preserve">adjusting the </w:t>
      </w:r>
      <w:del w:id="550" w:author="David Roberts" w:date="2018-05-17T11:39:00Z">
        <w:r w:rsidRPr="000A3CA6" w:rsidDel="00CB26C0">
          <w:rPr>
            <w:rFonts w:ascii="Arial" w:hAnsi="Arial" w:cs="Arial"/>
            <w:color w:val="0E2034"/>
            <w:shd w:val="clear" w:color="auto" w:fill="FFFFFF"/>
          </w:rPr>
          <w:delText xml:space="preserve">current </w:delText>
        </w:r>
      </w:del>
      <w:r w:rsidRPr="000A3CA6">
        <w:rPr>
          <w:rFonts w:ascii="Arial" w:hAnsi="Arial" w:cs="Arial"/>
          <w:color w:val="0E2034"/>
          <w:shd w:val="clear" w:color="auto" w:fill="FFFFFF"/>
        </w:rPr>
        <w:t xml:space="preserve">values of the parameters to reduce a distance between the predicted point in the embedding space and </w:t>
      </w:r>
      <w:del w:id="551" w:author="David Roberts" w:date="2018-05-17T11:40:00Z">
        <w:r w:rsidRPr="000A3CA6" w:rsidDel="00CB26C0">
          <w:rPr>
            <w:rFonts w:ascii="Arial" w:hAnsi="Arial" w:cs="Arial"/>
            <w:color w:val="0E2034"/>
            <w:shd w:val="clear" w:color="auto" w:fill="FFFFFF"/>
          </w:rPr>
          <w:delText xml:space="preserve">the </w:delText>
        </w:r>
      </w:del>
      <w:r w:rsidRPr="000A3CA6">
        <w:rPr>
          <w:rFonts w:ascii="Arial" w:hAnsi="Arial" w:cs="Arial"/>
          <w:color w:val="0E2034"/>
          <w:shd w:val="clear" w:color="auto" w:fill="FFFFFF"/>
        </w:rPr>
        <w:t>numeric embedding</w:t>
      </w:r>
      <w:del w:id="552" w:author="David Roberts" w:date="2018-05-17T11:40:00Z">
        <w:r w:rsidR="00680BBE" w:rsidDel="00CB26C0">
          <w:rPr>
            <w:rFonts w:ascii="Arial" w:hAnsi="Arial" w:cs="Arial"/>
            <w:color w:val="0E2034"/>
            <w:shd w:val="clear" w:color="auto" w:fill="FFFFFF"/>
          </w:rPr>
          <w:delText>’</w:delText>
        </w:r>
      </w:del>
      <w:r w:rsidRPr="000A3CA6">
        <w:rPr>
          <w:rFonts w:ascii="Arial" w:hAnsi="Arial" w:cs="Arial"/>
          <w:color w:val="0E2034"/>
          <w:shd w:val="clear" w:color="auto" w:fill="FFFFFF"/>
        </w:rPr>
        <w:t xml:space="preserve">s of </w:t>
      </w:r>
      <w:del w:id="553" w:author="David Roberts" w:date="2018-05-17T11:40:00Z">
        <w:r w:rsidRPr="000A3CA6" w:rsidDel="00CB26C0">
          <w:rPr>
            <w:rFonts w:ascii="Arial" w:hAnsi="Arial" w:cs="Arial"/>
            <w:color w:val="0E2034"/>
            <w:shd w:val="clear" w:color="auto" w:fill="FFFFFF"/>
          </w:rPr>
          <w:delText xml:space="preserve">the </w:delText>
        </w:r>
      </w:del>
      <w:ins w:id="554" w:author="David Roberts" w:date="2018-05-17T11:40:00Z">
        <w:r w:rsidR="00CB26C0">
          <w:rPr>
            <w:rFonts w:ascii="Arial" w:hAnsi="Arial" w:cs="Arial"/>
            <w:color w:val="0E2034"/>
            <w:shd w:val="clear" w:color="auto" w:fill="FFFFFF"/>
          </w:rPr>
          <w:t>one or more</w:t>
        </w:r>
        <w:r w:rsidR="00CB26C0" w:rsidRPr="000A3CA6">
          <w:rPr>
            <w:rFonts w:ascii="Arial" w:hAnsi="Arial" w:cs="Arial"/>
            <w:color w:val="0E2034"/>
            <w:shd w:val="clear" w:color="auto" w:fill="FFFFFF"/>
          </w:rPr>
          <w:t xml:space="preserve"> </w:t>
        </w:r>
      </w:ins>
      <w:r w:rsidRPr="000A3CA6">
        <w:rPr>
          <w:rFonts w:ascii="Arial" w:hAnsi="Arial" w:cs="Arial"/>
          <w:color w:val="0E2034"/>
          <w:shd w:val="clear" w:color="auto" w:fill="FFFFFF"/>
        </w:rPr>
        <w:t>object categories identified in the label data for the training image</w:t>
      </w:r>
      <w:ins w:id="555" w:author="David Roberts" w:date="2018-05-17T11:41:00Z">
        <w:r w:rsidR="00CB26C0">
          <w:rPr>
            <w:rFonts w:ascii="Arial" w:hAnsi="Arial" w:cs="Arial"/>
            <w:color w:val="0E2034"/>
            <w:shd w:val="clear" w:color="auto" w:fill="FFFFFF"/>
          </w:rPr>
          <w:t>;</w:t>
        </w:r>
      </w:ins>
      <w:del w:id="556" w:author="David Roberts" w:date="2018-05-17T11:41:00Z">
        <w:r w:rsidRPr="000A3CA6" w:rsidDel="00CB26C0">
          <w:rPr>
            <w:rFonts w:ascii="Arial" w:hAnsi="Arial" w:cs="Arial"/>
            <w:color w:val="0E2034"/>
            <w:shd w:val="clear" w:color="auto" w:fill="FFFFFF"/>
          </w:rPr>
          <w:delText>.</w:delText>
        </w:r>
      </w:del>
    </w:p>
    <w:p w14:paraId="00D932A9" w14:textId="77777777" w:rsidR="00680BBE" w:rsidRDefault="00CB26C0" w:rsidP="000A3CA6">
      <w:pPr>
        <w:spacing w:after="0"/>
        <w:rPr>
          <w:rFonts w:ascii="Arial" w:hAnsi="Arial" w:cs="Arial"/>
          <w:color w:val="0E2034"/>
          <w:shd w:val="clear" w:color="auto" w:fill="FFFFFF"/>
        </w:rPr>
      </w:pPr>
      <w:ins w:id="557" w:author="David Roberts" w:date="2018-05-17T11:41:00Z">
        <w:r>
          <w:rPr>
            <w:rFonts w:ascii="Arial" w:hAnsi="Arial" w:cs="Arial"/>
            <w:color w:val="0E2034"/>
            <w:shd w:val="clear" w:color="auto" w:fill="FFFFFF"/>
          </w:rPr>
          <w:t xml:space="preserve">wherein </w:t>
        </w:r>
      </w:ins>
      <w:del w:id="558" w:author="David Roberts" w:date="2018-05-17T11:41:00Z">
        <w:r w:rsidR="00680BBE" w:rsidDel="00CB26C0">
          <w:rPr>
            <w:rFonts w:ascii="Arial" w:hAnsi="Arial" w:cs="Arial"/>
            <w:color w:val="0E2034"/>
            <w:shd w:val="clear" w:color="auto" w:fill="FFFFFF"/>
          </w:rPr>
          <w:delText>T</w:delText>
        </w:r>
      </w:del>
      <w:ins w:id="559" w:author="David Roberts" w:date="2018-05-17T11:41:00Z">
        <w:r>
          <w:rPr>
            <w:rFonts w:ascii="Arial" w:hAnsi="Arial" w:cs="Arial"/>
            <w:color w:val="0E2034"/>
            <w:shd w:val="clear" w:color="auto" w:fill="FFFFFF"/>
          </w:rPr>
          <w:t>t</w:t>
        </w:r>
      </w:ins>
      <w:r w:rsidR="00680BBE">
        <w:rPr>
          <w:rFonts w:ascii="Arial" w:hAnsi="Arial" w:cs="Arial"/>
          <w:color w:val="0E2034"/>
          <w:shd w:val="clear" w:color="auto" w:fill="FFFFFF"/>
        </w:rPr>
        <w:t xml:space="preserve">he </w:t>
      </w:r>
      <w:ins w:id="560" w:author="David Roberts" w:date="2018-05-17T11:41:00Z">
        <w:r w:rsidR="004C61F6" w:rsidRPr="000A3CA6">
          <w:rPr>
            <w:rFonts w:ascii="Arial" w:hAnsi="Arial" w:cs="Arial"/>
          </w:rPr>
          <w:t xml:space="preserve">images captured by real-time video feed </w:t>
        </w:r>
      </w:ins>
      <w:del w:id="561" w:author="David Roberts" w:date="2018-05-17T11:41:00Z">
        <w:r w:rsidR="00680BBE" w:rsidDel="004C61F6">
          <w:rPr>
            <w:rFonts w:ascii="Arial" w:hAnsi="Arial" w:cs="Arial"/>
            <w:color w:val="0E2034"/>
            <w:shd w:val="clear" w:color="auto" w:fill="FFFFFF"/>
          </w:rPr>
          <w:delText xml:space="preserve">live data feed images will be </w:delText>
        </w:r>
      </w:del>
      <w:ins w:id="562" w:author="David Roberts" w:date="2018-05-17T11:42:00Z">
        <w:r w:rsidR="004C61F6">
          <w:rPr>
            <w:rFonts w:ascii="Arial" w:hAnsi="Arial" w:cs="Arial"/>
            <w:color w:val="0E2034"/>
            <w:shd w:val="clear" w:color="auto" w:fill="FFFFFF"/>
          </w:rPr>
          <w:t xml:space="preserve">are </w:t>
        </w:r>
      </w:ins>
      <w:r w:rsidR="00680BBE">
        <w:rPr>
          <w:rFonts w:ascii="Arial" w:hAnsi="Arial" w:cs="Arial"/>
          <w:color w:val="0E2034"/>
          <w:shd w:val="clear" w:color="auto" w:fill="FFFFFF"/>
        </w:rPr>
        <w:t xml:space="preserve">applied </w:t>
      </w:r>
      <w:del w:id="563" w:author="David Roberts" w:date="2018-05-17T11:42:00Z">
        <w:r w:rsidR="00680BBE" w:rsidDel="004C61F6">
          <w:rPr>
            <w:rFonts w:ascii="Arial" w:hAnsi="Arial" w:cs="Arial"/>
            <w:color w:val="0E2034"/>
            <w:shd w:val="clear" w:color="auto" w:fill="FFFFFF"/>
          </w:rPr>
          <w:delText xml:space="preserve">through </w:delText>
        </w:r>
      </w:del>
      <w:ins w:id="564" w:author="David Roberts" w:date="2018-05-17T11:42:00Z">
        <w:r w:rsidR="004C61F6">
          <w:rPr>
            <w:rFonts w:ascii="Arial" w:hAnsi="Arial" w:cs="Arial"/>
            <w:color w:val="0E2034"/>
            <w:shd w:val="clear" w:color="auto" w:fill="FFFFFF"/>
          </w:rPr>
          <w:t xml:space="preserve">to </w:t>
        </w:r>
      </w:ins>
      <w:r w:rsidR="00680BBE">
        <w:rPr>
          <w:rFonts w:ascii="Arial" w:hAnsi="Arial" w:cs="Arial"/>
          <w:color w:val="0E2034"/>
          <w:shd w:val="clear" w:color="auto" w:fill="FFFFFF"/>
        </w:rPr>
        <w:t xml:space="preserve">the visual recognition </w:t>
      </w:r>
      <w:ins w:id="565" w:author="David Roberts" w:date="2018-05-17T11:42:00Z">
        <w:r w:rsidR="004C61F6">
          <w:rPr>
            <w:rFonts w:ascii="Arial" w:hAnsi="Arial" w:cs="Arial"/>
            <w:color w:val="0E2034"/>
            <w:shd w:val="clear" w:color="auto" w:fill="FFFFFF"/>
          </w:rPr>
          <w:t xml:space="preserve">machine learning </w:t>
        </w:r>
      </w:ins>
      <w:r w:rsidR="00680BBE">
        <w:rPr>
          <w:rFonts w:ascii="Arial" w:hAnsi="Arial" w:cs="Arial"/>
          <w:color w:val="0E2034"/>
          <w:shd w:val="clear" w:color="auto" w:fill="FFFFFF"/>
        </w:rPr>
        <w:t>model and</w:t>
      </w:r>
      <w:del w:id="566" w:author="David Roberts" w:date="2018-05-17T11:42:00Z">
        <w:r w:rsidR="00680BBE" w:rsidDel="004C61F6">
          <w:rPr>
            <w:rFonts w:ascii="Arial" w:hAnsi="Arial" w:cs="Arial"/>
            <w:color w:val="0E2034"/>
            <w:shd w:val="clear" w:color="auto" w:fill="FFFFFF"/>
          </w:rPr>
          <w:delText xml:space="preserve"> identify</w:delText>
        </w:r>
      </w:del>
      <w:r w:rsidR="00680BBE">
        <w:rPr>
          <w:rFonts w:ascii="Arial" w:hAnsi="Arial" w:cs="Arial"/>
          <w:color w:val="0E2034"/>
          <w:shd w:val="clear" w:color="auto" w:fill="FFFFFF"/>
        </w:rPr>
        <w:t xml:space="preserve">, based on the training data </w:t>
      </w:r>
      <w:del w:id="567" w:author="David Roberts" w:date="2018-05-17T11:43:00Z">
        <w:r w:rsidR="00680BBE" w:rsidDel="004C61F6">
          <w:rPr>
            <w:rFonts w:ascii="Arial" w:hAnsi="Arial" w:cs="Arial"/>
            <w:color w:val="0E2034"/>
            <w:shd w:val="clear" w:color="auto" w:fill="FFFFFF"/>
          </w:rPr>
          <w:delText xml:space="preserve">and </w:delText>
        </w:r>
      </w:del>
      <w:ins w:id="568" w:author="David Roberts" w:date="2018-05-17T11:43:00Z">
        <w:r w:rsidR="004C61F6">
          <w:rPr>
            <w:rFonts w:ascii="Arial" w:hAnsi="Arial" w:cs="Arial"/>
            <w:color w:val="0E2034"/>
            <w:shd w:val="clear" w:color="auto" w:fill="FFFFFF"/>
          </w:rPr>
          <w:t xml:space="preserve">the </w:t>
        </w:r>
        <w:r w:rsidR="004C61F6" w:rsidRPr="000A3CA6">
          <w:rPr>
            <w:rFonts w:ascii="Arial" w:hAnsi="Arial" w:cs="Arial"/>
            <w:color w:val="0E2034"/>
            <w:shd w:val="clear" w:color="auto" w:fill="FFFFFF"/>
          </w:rPr>
          <w:t xml:space="preserve">visual recognition </w:t>
        </w:r>
        <w:r w:rsidR="004C61F6">
          <w:rPr>
            <w:rFonts w:ascii="Arial" w:hAnsi="Arial" w:cs="Arial"/>
            <w:color w:val="0E2034"/>
            <w:shd w:val="clear" w:color="auto" w:fill="FFFFFF"/>
          </w:rPr>
          <w:t xml:space="preserve">machine learning </w:t>
        </w:r>
        <w:r w:rsidR="004C61F6" w:rsidRPr="000A3CA6">
          <w:rPr>
            <w:rFonts w:ascii="Arial" w:hAnsi="Arial" w:cs="Arial"/>
            <w:color w:val="0E2034"/>
            <w:shd w:val="clear" w:color="auto" w:fill="FFFFFF"/>
          </w:rPr>
          <w:t xml:space="preserve">model </w:t>
        </w:r>
      </w:ins>
      <w:del w:id="569" w:author="David Roberts" w:date="2018-05-17T11:43:00Z">
        <w:r w:rsidR="00680BBE" w:rsidDel="004C61F6">
          <w:rPr>
            <w:rFonts w:ascii="Arial" w:hAnsi="Arial" w:cs="Arial"/>
            <w:color w:val="0E2034"/>
            <w:shd w:val="clear" w:color="auto" w:fill="FFFFFF"/>
          </w:rPr>
          <w:delText>wil</w:delText>
        </w:r>
      </w:del>
      <w:del w:id="570" w:author="David Roberts" w:date="2018-05-17T11:46:00Z">
        <w:r w:rsidR="00680BBE" w:rsidDel="004C61F6">
          <w:rPr>
            <w:rFonts w:ascii="Arial" w:hAnsi="Arial" w:cs="Arial"/>
            <w:color w:val="0E2034"/>
            <w:shd w:val="clear" w:color="auto" w:fill="FFFFFF"/>
          </w:rPr>
          <w:delText>l</w:delText>
        </w:r>
      </w:del>
      <w:r w:rsidR="00680BBE">
        <w:rPr>
          <w:rFonts w:ascii="Arial" w:hAnsi="Arial" w:cs="Arial"/>
          <w:color w:val="0E2034"/>
          <w:shd w:val="clear" w:color="auto" w:fill="FFFFFF"/>
        </w:rPr>
        <w:t xml:space="preserve"> </w:t>
      </w:r>
      <w:del w:id="571" w:author="David Roberts" w:date="2018-05-17T11:43:00Z">
        <w:r w:rsidR="00680BBE" w:rsidDel="004C61F6">
          <w:rPr>
            <w:rFonts w:ascii="Arial" w:hAnsi="Arial" w:cs="Arial"/>
            <w:color w:val="0E2034"/>
            <w:shd w:val="clear" w:color="auto" w:fill="FFFFFF"/>
          </w:rPr>
          <w:delText xml:space="preserve">identity </w:delText>
        </w:r>
      </w:del>
      <w:ins w:id="572" w:author="David Roberts" w:date="2018-05-17T11:43:00Z">
        <w:r w:rsidR="004C61F6">
          <w:rPr>
            <w:rFonts w:ascii="Arial" w:hAnsi="Arial" w:cs="Arial"/>
            <w:color w:val="0E2034"/>
            <w:shd w:val="clear" w:color="auto" w:fill="FFFFFF"/>
          </w:rPr>
          <w:t xml:space="preserve">identifies </w:t>
        </w:r>
      </w:ins>
      <w:del w:id="573" w:author="David Roberts" w:date="2018-05-17T11:44:00Z">
        <w:r w:rsidR="00680BBE" w:rsidDel="004C61F6">
          <w:rPr>
            <w:rFonts w:ascii="Arial" w:hAnsi="Arial" w:cs="Arial"/>
            <w:color w:val="0E2034"/>
            <w:shd w:val="clear" w:color="auto" w:fill="FFFFFF"/>
          </w:rPr>
          <w:delText xml:space="preserve">the </w:delText>
        </w:r>
      </w:del>
      <w:r w:rsidR="00680BBE">
        <w:rPr>
          <w:rFonts w:ascii="Arial" w:hAnsi="Arial" w:cs="Arial"/>
          <w:color w:val="0E2034"/>
          <w:shd w:val="clear" w:color="auto" w:fill="FFFFFF"/>
        </w:rPr>
        <w:t xml:space="preserve">visual co-occurrence of the </w:t>
      </w:r>
      <w:ins w:id="574" w:author="David Roberts" w:date="2018-05-17T11:44:00Z">
        <w:r w:rsidR="004C61F6" w:rsidRPr="000A3CA6">
          <w:rPr>
            <w:rFonts w:ascii="Arial" w:hAnsi="Arial" w:cs="Arial"/>
          </w:rPr>
          <w:t xml:space="preserve">images captured by real-time video feed </w:t>
        </w:r>
        <w:r w:rsidR="004C61F6">
          <w:rPr>
            <w:rFonts w:ascii="Arial" w:hAnsi="Arial" w:cs="Arial"/>
          </w:rPr>
          <w:t>and the training images</w:t>
        </w:r>
      </w:ins>
      <w:ins w:id="575" w:author="David Roberts" w:date="2018-05-17T11:46:00Z">
        <w:r w:rsidR="004C61F6">
          <w:rPr>
            <w:rFonts w:ascii="Arial" w:hAnsi="Arial" w:cs="Arial"/>
          </w:rPr>
          <w:t xml:space="preserve"> </w:t>
        </w:r>
      </w:ins>
      <w:del w:id="576" w:author="David Roberts" w:date="2018-05-17T11:44:00Z">
        <w:r w:rsidR="00680BBE" w:rsidDel="004C61F6">
          <w:rPr>
            <w:rFonts w:ascii="Arial" w:hAnsi="Arial" w:cs="Arial"/>
            <w:color w:val="0E2034"/>
            <w:shd w:val="clear" w:color="auto" w:fill="FFFFFF"/>
          </w:rPr>
          <w:delText xml:space="preserve">two images </w:delText>
        </w:r>
      </w:del>
      <w:r w:rsidR="00680BBE">
        <w:rPr>
          <w:rFonts w:ascii="Arial" w:hAnsi="Arial" w:cs="Arial"/>
          <w:color w:val="0E2034"/>
          <w:shd w:val="clear" w:color="auto" w:fill="FFFFFF"/>
        </w:rPr>
        <w:t xml:space="preserve">based on label data </w:t>
      </w:r>
      <w:del w:id="577" w:author="David Roberts" w:date="2018-05-17T11:44:00Z">
        <w:r w:rsidR="00680BBE" w:rsidDel="004C61F6">
          <w:rPr>
            <w:rFonts w:ascii="Arial" w:hAnsi="Arial" w:cs="Arial"/>
            <w:color w:val="0E2034"/>
            <w:shd w:val="clear" w:color="auto" w:fill="FFFFFF"/>
          </w:rPr>
          <w:delText xml:space="preserve">for </w:delText>
        </w:r>
      </w:del>
      <w:ins w:id="578" w:author="David Roberts" w:date="2018-05-17T11:44:00Z">
        <w:r w:rsidR="004C61F6">
          <w:rPr>
            <w:rFonts w:ascii="Arial" w:hAnsi="Arial" w:cs="Arial"/>
            <w:color w:val="0E2034"/>
            <w:shd w:val="clear" w:color="auto" w:fill="FFFFFF"/>
          </w:rPr>
          <w:t xml:space="preserve">of </w:t>
        </w:r>
      </w:ins>
      <w:r w:rsidR="00680BBE">
        <w:rPr>
          <w:rFonts w:ascii="Arial" w:hAnsi="Arial" w:cs="Arial"/>
          <w:color w:val="0E2034"/>
          <w:shd w:val="clear" w:color="auto" w:fill="FFFFFF"/>
        </w:rPr>
        <w:t>the training image</w:t>
      </w:r>
      <w:ins w:id="579" w:author="David Roberts" w:date="2018-05-17T11:44:00Z">
        <w:r w:rsidR="004C61F6">
          <w:rPr>
            <w:rFonts w:ascii="Arial" w:hAnsi="Arial" w:cs="Arial"/>
            <w:color w:val="0E2034"/>
            <w:shd w:val="clear" w:color="auto" w:fill="FFFFFF"/>
          </w:rPr>
          <w:t>s</w:t>
        </w:r>
      </w:ins>
      <w:r w:rsidR="00680BBE">
        <w:rPr>
          <w:rFonts w:ascii="Arial" w:hAnsi="Arial" w:cs="Arial"/>
          <w:color w:val="0E2034"/>
          <w:shd w:val="clear" w:color="auto" w:fill="FFFFFF"/>
        </w:rPr>
        <w:t xml:space="preserve"> and </w:t>
      </w:r>
      <w:ins w:id="580" w:author="David Roberts" w:date="2018-05-17T11:45:00Z">
        <w:r w:rsidR="004C61F6">
          <w:rPr>
            <w:rFonts w:ascii="Arial" w:hAnsi="Arial" w:cs="Arial"/>
            <w:color w:val="0E2034"/>
            <w:shd w:val="clear" w:color="auto" w:fill="FFFFFF"/>
          </w:rPr>
          <w:t xml:space="preserve">the </w:t>
        </w:r>
        <w:r w:rsidR="004C61F6" w:rsidRPr="000A3CA6">
          <w:rPr>
            <w:rFonts w:ascii="Arial" w:hAnsi="Arial" w:cs="Arial"/>
          </w:rPr>
          <w:t xml:space="preserve">images captured by real-time video feed </w:t>
        </w:r>
      </w:ins>
      <w:del w:id="581" w:author="David Roberts" w:date="2018-05-17T11:45:00Z">
        <w:r w:rsidR="00680BBE" w:rsidDel="004C61F6">
          <w:rPr>
            <w:rFonts w:ascii="Arial" w:hAnsi="Arial" w:cs="Arial"/>
            <w:color w:val="0E2034"/>
            <w:shd w:val="clear" w:color="auto" w:fill="FFFFFF"/>
          </w:rPr>
          <w:delText xml:space="preserve">live data </w:delText>
        </w:r>
      </w:del>
      <w:r w:rsidR="00680BBE">
        <w:rPr>
          <w:rFonts w:ascii="Arial" w:hAnsi="Arial" w:cs="Arial"/>
          <w:color w:val="0E2034"/>
          <w:shd w:val="clear" w:color="auto" w:fill="FFFFFF"/>
        </w:rPr>
        <w:t>to produce an output.</w:t>
      </w:r>
    </w:p>
    <w:p w14:paraId="27793585" w14:textId="77777777" w:rsidR="00680BBE" w:rsidRDefault="00680BBE" w:rsidP="000A3CA6">
      <w:pPr>
        <w:spacing w:after="0"/>
        <w:rPr>
          <w:rFonts w:ascii="Arial" w:hAnsi="Arial" w:cs="Arial"/>
          <w:color w:val="0E2034"/>
          <w:shd w:val="clear" w:color="auto" w:fill="FFFFFF"/>
        </w:rPr>
      </w:pPr>
    </w:p>
    <w:p w14:paraId="7006E4AA" w14:textId="0D3A2C63" w:rsidR="00060C1D" w:rsidRDefault="00680BBE" w:rsidP="00680BBE">
      <w:pPr>
        <w:spacing w:after="0"/>
        <w:rPr>
          <w:ins w:id="582" w:author="David Roberts" w:date="2018-05-17T13:30:00Z"/>
          <w:rFonts w:ascii="Arial" w:hAnsi="Arial" w:cs="Arial"/>
          <w:color w:val="0E2034"/>
          <w:shd w:val="clear" w:color="auto" w:fill="FFFFFF"/>
        </w:rPr>
      </w:pPr>
      <w:del w:id="583" w:author="David Roberts" w:date="2018-05-17T13:27:00Z">
        <w:r w:rsidRPr="00B40236" w:rsidDel="00BF5A59">
          <w:rPr>
            <w:rFonts w:ascii="Arial" w:hAnsi="Arial" w:cs="Arial"/>
            <w:color w:val="0E2034"/>
            <w:shd w:val="clear" w:color="auto" w:fill="FFFFFF"/>
          </w:rPr>
          <w:delText>(2)</w:delText>
        </w:r>
      </w:del>
      <w:ins w:id="584" w:author="David Roberts" w:date="2018-05-17T13:31:00Z">
        <w:r w:rsidR="00BF5A59">
          <w:rPr>
            <w:rFonts w:ascii="Arial" w:hAnsi="Arial" w:cs="Arial"/>
            <w:color w:val="0E2034"/>
            <w:shd w:val="clear" w:color="auto" w:fill="FFFFFF"/>
          </w:rPr>
          <w:t>2</w:t>
        </w:r>
      </w:ins>
      <w:ins w:id="585" w:author="David Roberts" w:date="2018-05-17T13:27:00Z">
        <w:r w:rsidR="00BF5A59">
          <w:rPr>
            <w:rFonts w:ascii="Arial" w:hAnsi="Arial" w:cs="Arial"/>
            <w:color w:val="0E2034"/>
            <w:shd w:val="clear" w:color="auto" w:fill="FFFFFF"/>
          </w:rPr>
          <w:t>.</w:t>
        </w:r>
      </w:ins>
      <w:r>
        <w:rPr>
          <w:rFonts w:ascii="Arial" w:hAnsi="Arial" w:cs="Arial"/>
          <w:color w:val="0E2034"/>
          <w:sz w:val="18"/>
          <w:szCs w:val="18"/>
          <w:shd w:val="clear" w:color="auto" w:fill="FFFFFF"/>
        </w:rPr>
        <w:t xml:space="preserve"> </w:t>
      </w:r>
      <w:r w:rsidRPr="00680BBE">
        <w:rPr>
          <w:rFonts w:ascii="Arial" w:hAnsi="Arial" w:cs="Arial"/>
          <w:color w:val="0E2034"/>
          <w:shd w:val="clear" w:color="auto" w:fill="FFFFFF"/>
        </w:rPr>
        <w:t xml:space="preserve">The method of claim </w:t>
      </w:r>
      <w:proofErr w:type="gramStart"/>
      <w:r w:rsidRPr="00680BBE">
        <w:rPr>
          <w:rFonts w:ascii="Arial" w:hAnsi="Arial" w:cs="Arial"/>
          <w:color w:val="0E2034"/>
          <w:shd w:val="clear" w:color="auto" w:fill="FFFFFF"/>
        </w:rPr>
        <w:t>1 ,</w:t>
      </w:r>
      <w:proofErr w:type="gramEnd"/>
      <w:r w:rsidRPr="00680BBE">
        <w:rPr>
          <w:rFonts w:ascii="Arial" w:hAnsi="Arial" w:cs="Arial"/>
          <w:color w:val="0E2034"/>
          <w:shd w:val="clear" w:color="auto" w:fill="FFFFFF"/>
        </w:rPr>
        <w:t xml:space="preserve"> wherein </w:t>
      </w:r>
      <w:del w:id="586" w:author="David Roberts" w:date="2018-05-17T13:28:00Z">
        <w:r w:rsidRPr="00680BBE" w:rsidDel="00BF5A59">
          <w:rPr>
            <w:rFonts w:ascii="Arial" w:hAnsi="Arial" w:cs="Arial"/>
            <w:color w:val="0E2034"/>
            <w:shd w:val="clear" w:color="auto" w:fill="FFFFFF"/>
          </w:rPr>
          <w:delText xml:space="preserve">the </w:delText>
        </w:r>
      </w:del>
      <w:ins w:id="587" w:author="David Roberts" w:date="2018-05-17T13:28:00Z">
        <w:r w:rsidR="00BF5A59">
          <w:rPr>
            <w:rFonts w:ascii="Arial" w:hAnsi="Arial" w:cs="Arial"/>
            <w:color w:val="0E2034"/>
            <w:shd w:val="clear" w:color="auto" w:fill="FFFFFF"/>
          </w:rPr>
          <w:t xml:space="preserve">a </w:t>
        </w:r>
      </w:ins>
      <w:r w:rsidRPr="00680BBE">
        <w:rPr>
          <w:rFonts w:ascii="Arial" w:hAnsi="Arial" w:cs="Arial"/>
          <w:color w:val="0E2034"/>
          <w:shd w:val="clear" w:color="auto" w:fill="FFFFFF"/>
        </w:rPr>
        <w:t>degree of visual co-occurrence is based on a relative frequency with which a same training image in the training data includes one or more objec</w:t>
      </w:r>
      <w:r>
        <w:rPr>
          <w:rFonts w:ascii="Arial" w:hAnsi="Arial" w:cs="Arial"/>
          <w:color w:val="0E2034"/>
          <w:shd w:val="clear" w:color="auto" w:fill="FFFFFF"/>
        </w:rPr>
        <w:t xml:space="preserve">ts that belong to </w:t>
      </w:r>
      <w:del w:id="588" w:author="David Roberts" w:date="2018-05-17T13:28:00Z">
        <w:r w:rsidDel="00BF5A59">
          <w:rPr>
            <w:rFonts w:ascii="Arial" w:hAnsi="Arial" w:cs="Arial"/>
            <w:color w:val="0E2034"/>
            <w:shd w:val="clear" w:color="auto" w:fill="FFFFFF"/>
          </w:rPr>
          <w:delText>one of the 5</w:delText>
        </w:r>
      </w:del>
      <w:ins w:id="589" w:author="David Roberts" w:date="2018-05-17T13:28:00Z">
        <w:r w:rsidR="00BF5A59">
          <w:rPr>
            <w:rFonts w:ascii="Arial" w:hAnsi="Arial" w:cs="Arial"/>
            <w:color w:val="0E2034"/>
            <w:shd w:val="clear" w:color="auto" w:fill="FFFFFF"/>
          </w:rPr>
          <w:t>a</w:t>
        </w:r>
      </w:ins>
      <w:r>
        <w:rPr>
          <w:rFonts w:ascii="Arial" w:hAnsi="Arial" w:cs="Arial"/>
          <w:color w:val="0E2034"/>
          <w:shd w:val="clear" w:color="auto" w:fill="FFFFFF"/>
        </w:rPr>
        <w:t xml:space="preserve"> punch</w:t>
      </w:r>
      <w:ins w:id="590" w:author="David Roberts" w:date="2018-05-17T13:30:00Z">
        <w:r w:rsidR="00BF5A59">
          <w:rPr>
            <w:rFonts w:ascii="Arial" w:hAnsi="Arial" w:cs="Arial"/>
            <w:color w:val="0E2034"/>
            <w:shd w:val="clear" w:color="auto" w:fill="FFFFFF"/>
          </w:rPr>
          <w:t xml:space="preserve"> category</w:t>
        </w:r>
      </w:ins>
      <w:r>
        <w:rPr>
          <w:rFonts w:ascii="Arial" w:hAnsi="Arial" w:cs="Arial"/>
          <w:color w:val="0E2034"/>
          <w:shd w:val="clear" w:color="auto" w:fill="FFFFFF"/>
        </w:rPr>
        <w:t xml:space="preserve"> </w:t>
      </w:r>
      <w:del w:id="591" w:author="David Roberts" w:date="2018-05-17T13:28:00Z">
        <w:r w:rsidDel="00BF5A59">
          <w:rPr>
            <w:rFonts w:ascii="Arial" w:hAnsi="Arial" w:cs="Arial"/>
            <w:color w:val="0E2034"/>
            <w:shd w:val="clear" w:color="auto" w:fill="FFFFFF"/>
          </w:rPr>
          <w:delText xml:space="preserve">categories </w:delText>
        </w:r>
      </w:del>
      <w:ins w:id="592" w:author="David Roberts" w:date="2018-05-17T13:29:00Z">
        <w:r w:rsidR="00BF5A59">
          <w:rPr>
            <w:rFonts w:ascii="Arial" w:hAnsi="Arial" w:cs="Arial"/>
            <w:color w:val="0E2034"/>
            <w:shd w:val="clear" w:color="auto" w:fill="FFFFFF"/>
          </w:rPr>
          <w:t xml:space="preserve">from a plurality of punch </w:t>
        </w:r>
      </w:ins>
      <w:ins w:id="593" w:author="David Roberts" w:date="2018-05-17T13:28:00Z">
        <w:r w:rsidR="00BF5A59">
          <w:rPr>
            <w:rFonts w:ascii="Arial" w:hAnsi="Arial" w:cs="Arial"/>
            <w:color w:val="0E2034"/>
            <w:shd w:val="clear" w:color="auto" w:fill="FFFFFF"/>
          </w:rPr>
          <w:t xml:space="preserve">categories </w:t>
        </w:r>
      </w:ins>
      <w:r>
        <w:rPr>
          <w:rFonts w:ascii="Arial" w:hAnsi="Arial" w:cs="Arial"/>
          <w:color w:val="0E2034"/>
          <w:shd w:val="clear" w:color="auto" w:fill="FFFFFF"/>
        </w:rPr>
        <w:t xml:space="preserve">that have been identified and applied to the live </w:t>
      </w:r>
      <w:r w:rsidR="00060C1D">
        <w:rPr>
          <w:rFonts w:ascii="Arial" w:hAnsi="Arial" w:cs="Arial"/>
          <w:color w:val="0E2034"/>
          <w:shd w:val="clear" w:color="auto" w:fill="FFFFFF"/>
        </w:rPr>
        <w:t>feed image.</w:t>
      </w:r>
    </w:p>
    <w:p w14:paraId="457E7EB9" w14:textId="77777777" w:rsidR="00BF5A59" w:rsidRDefault="00BF5A59" w:rsidP="00680BBE">
      <w:pPr>
        <w:spacing w:after="0"/>
        <w:rPr>
          <w:ins w:id="594" w:author="David Roberts" w:date="2018-05-17T13:29:00Z"/>
          <w:rFonts w:ascii="Arial" w:hAnsi="Arial" w:cs="Arial"/>
          <w:color w:val="0E2034"/>
          <w:shd w:val="clear" w:color="auto" w:fill="FFFFFF"/>
        </w:rPr>
      </w:pPr>
    </w:p>
    <w:p w14:paraId="7B096529" w14:textId="77777777" w:rsidR="00BF5A59" w:rsidRDefault="00BF5A59" w:rsidP="00680BBE">
      <w:pPr>
        <w:spacing w:after="0"/>
        <w:rPr>
          <w:ins w:id="595" w:author="David Roberts" w:date="2018-05-17T13:29:00Z"/>
          <w:rFonts w:ascii="Arial" w:hAnsi="Arial" w:cs="Arial"/>
          <w:color w:val="0E2034"/>
          <w:shd w:val="clear" w:color="auto" w:fill="FFFFFF"/>
        </w:rPr>
      </w:pPr>
    </w:p>
    <w:p w14:paraId="553ECA5C" w14:textId="465B56C7" w:rsidR="00BF5A59" w:rsidRPr="00B107AA" w:rsidRDefault="00BF5A59" w:rsidP="00BF5A59">
      <w:pPr>
        <w:spacing w:after="0"/>
        <w:rPr>
          <w:rFonts w:ascii="Arial" w:hAnsi="Arial" w:cs="Arial"/>
          <w:color w:val="0E2034"/>
          <w:shd w:val="clear" w:color="auto" w:fill="FFFFFF"/>
        </w:rPr>
      </w:pPr>
      <w:ins w:id="596" w:author="David Roberts" w:date="2018-05-17T13:31:00Z">
        <w:r w:rsidRPr="00BF5A59">
          <w:rPr>
            <w:rFonts w:ascii="Arial" w:hAnsi="Arial" w:cs="Arial"/>
            <w:color w:val="0E2034"/>
            <w:shd w:val="clear" w:color="auto" w:fill="FFFFFF"/>
          </w:rPr>
          <w:t>3.</w:t>
        </w:r>
        <w:r>
          <w:rPr>
            <w:rFonts w:ascii="Arial" w:hAnsi="Arial" w:cs="Arial"/>
            <w:color w:val="0E2034"/>
            <w:shd w:val="clear" w:color="auto" w:fill="FFFFFF"/>
          </w:rPr>
          <w:t xml:space="preserve">  </w:t>
        </w:r>
      </w:ins>
      <w:ins w:id="597" w:author="David Roberts" w:date="2018-05-17T13:29:00Z">
        <w:r w:rsidRPr="00B107AA">
          <w:rPr>
            <w:rFonts w:ascii="Arial" w:hAnsi="Arial" w:cs="Arial"/>
            <w:color w:val="0E2034"/>
            <w:shd w:val="clear" w:color="auto" w:fill="FFFFFF"/>
          </w:rPr>
          <w:t xml:space="preserve">The method of claim 2, wherein the </w:t>
        </w:r>
      </w:ins>
      <w:ins w:id="598" w:author="David Roberts" w:date="2018-05-17T13:31:00Z">
        <w:r>
          <w:rPr>
            <w:rFonts w:ascii="Arial" w:hAnsi="Arial" w:cs="Arial"/>
            <w:color w:val="0E2034"/>
            <w:shd w:val="clear" w:color="auto" w:fill="FFFFFF"/>
          </w:rPr>
          <w:t xml:space="preserve">plurality of </w:t>
        </w:r>
      </w:ins>
      <w:ins w:id="599" w:author="David Roberts" w:date="2018-05-17T13:29:00Z">
        <w:r w:rsidRPr="00BF5A59">
          <w:rPr>
            <w:rFonts w:ascii="Arial" w:hAnsi="Arial" w:cs="Arial"/>
            <w:color w:val="0E2034"/>
            <w:shd w:val="clear" w:color="auto" w:fill="FFFFFF"/>
          </w:rPr>
          <w:t>punch categories</w:t>
        </w:r>
        <w:r w:rsidRPr="00B107AA">
          <w:rPr>
            <w:rFonts w:ascii="Arial" w:hAnsi="Arial" w:cs="Arial"/>
            <w:color w:val="0E2034"/>
            <w:shd w:val="clear" w:color="auto" w:fill="FFFFFF"/>
          </w:rPr>
          <w:t xml:space="preserve"> comprises</w:t>
        </w:r>
      </w:ins>
      <w:ins w:id="600" w:author="David Roberts" w:date="2018-05-17T13:31:00Z">
        <w:r>
          <w:rPr>
            <w:rFonts w:ascii="Arial" w:hAnsi="Arial" w:cs="Arial"/>
            <w:color w:val="0E2034"/>
            <w:shd w:val="clear" w:color="auto" w:fill="FFFFFF"/>
          </w:rPr>
          <w:t xml:space="preserve">: </w:t>
        </w:r>
      </w:ins>
      <w:ins w:id="601" w:author="David Roberts" w:date="2018-05-17T13:32:00Z">
        <w:r>
          <w:rPr>
            <w:rFonts w:ascii="Arial" w:hAnsi="Arial" w:cs="Arial"/>
            <w:color w:val="0E2034"/>
            <w:shd w:val="clear" w:color="auto" w:fill="FFFFFF"/>
          </w:rPr>
          <w:t>jab; cross; hook; uppercut; overhand.</w:t>
        </w:r>
      </w:ins>
    </w:p>
    <w:p w14:paraId="537F3FAF" w14:textId="77777777" w:rsidR="00060C1D" w:rsidRDefault="00060C1D" w:rsidP="00680BBE">
      <w:pPr>
        <w:spacing w:after="0"/>
        <w:rPr>
          <w:rFonts w:ascii="Arial" w:hAnsi="Arial" w:cs="Arial"/>
          <w:color w:val="0E2034"/>
          <w:shd w:val="clear" w:color="auto" w:fill="FFFFFF"/>
        </w:rPr>
      </w:pPr>
    </w:p>
    <w:p w14:paraId="53BB10CA" w14:textId="18E59265" w:rsidR="00060C1D" w:rsidRDefault="00060C1D" w:rsidP="00680BBE">
      <w:pPr>
        <w:spacing w:after="0"/>
        <w:rPr>
          <w:rFonts w:ascii="Arial" w:hAnsi="Arial" w:cs="Arial"/>
          <w:color w:val="0E2034"/>
          <w:shd w:val="clear" w:color="auto" w:fill="FFFFFF"/>
        </w:rPr>
      </w:pPr>
      <w:del w:id="602" w:author="David Roberts" w:date="2018-05-17T13:32:00Z">
        <w:r w:rsidDel="00BF5A59">
          <w:rPr>
            <w:rFonts w:ascii="Arial" w:hAnsi="Arial" w:cs="Arial"/>
            <w:color w:val="0E2034"/>
            <w:shd w:val="clear" w:color="auto" w:fill="FFFFFF"/>
          </w:rPr>
          <w:delText>(3)</w:delText>
        </w:r>
      </w:del>
      <w:ins w:id="603" w:author="David Roberts" w:date="2018-05-17T13:32:00Z">
        <w:r w:rsidR="00BF5A59">
          <w:rPr>
            <w:rFonts w:ascii="Arial" w:hAnsi="Arial" w:cs="Arial"/>
            <w:color w:val="0E2034"/>
            <w:shd w:val="clear" w:color="auto" w:fill="FFFFFF"/>
          </w:rPr>
          <w:t xml:space="preserve">4. </w:t>
        </w:r>
      </w:ins>
      <w:r>
        <w:rPr>
          <w:rFonts w:ascii="Arial" w:hAnsi="Arial" w:cs="Arial"/>
          <w:color w:val="0E2034"/>
          <w:shd w:val="clear" w:color="auto" w:fill="FFFFFF"/>
        </w:rPr>
        <w:t xml:space="preserve"> </w:t>
      </w:r>
      <w:r w:rsidRPr="00060C1D">
        <w:rPr>
          <w:rFonts w:ascii="Arial" w:hAnsi="Arial" w:cs="Arial"/>
          <w:color w:val="0E2034"/>
          <w:shd w:val="clear" w:color="auto" w:fill="FFFFFF"/>
        </w:rPr>
        <w:t xml:space="preserve">The method of any one of claims 1 </w:t>
      </w:r>
      <w:del w:id="604" w:author="David Roberts" w:date="2018-05-17T13:32:00Z">
        <w:r w:rsidRPr="00060C1D" w:rsidDel="00BF5A59">
          <w:rPr>
            <w:rFonts w:ascii="Arial" w:hAnsi="Arial" w:cs="Arial"/>
            <w:color w:val="0E2034"/>
            <w:shd w:val="clear" w:color="auto" w:fill="FFFFFF"/>
          </w:rPr>
          <w:delText>or 2</w:delText>
        </w:r>
      </w:del>
      <w:ins w:id="605" w:author="David Roberts" w:date="2018-05-17T13:32:00Z">
        <w:r w:rsidR="00BF5A59">
          <w:rPr>
            <w:rFonts w:ascii="Arial" w:hAnsi="Arial" w:cs="Arial"/>
            <w:color w:val="0E2034"/>
            <w:shd w:val="clear" w:color="auto" w:fill="FFFFFF"/>
          </w:rPr>
          <w:t>to 3</w:t>
        </w:r>
      </w:ins>
      <w:r w:rsidRPr="00060C1D">
        <w:rPr>
          <w:rFonts w:ascii="Arial" w:hAnsi="Arial" w:cs="Arial"/>
          <w:color w:val="0E2034"/>
          <w:shd w:val="clear" w:color="auto" w:fill="FFFFFF"/>
        </w:rPr>
        <w:t>, wherein determining the respective classification categories comprises</w:t>
      </w:r>
      <w:r>
        <w:rPr>
          <w:rFonts w:ascii="Arial" w:hAnsi="Arial" w:cs="Arial"/>
          <w:color w:val="0E2034"/>
          <w:shd w:val="clear" w:color="auto" w:fill="FFFFFF"/>
        </w:rPr>
        <w:t>:</w:t>
      </w:r>
      <w:r w:rsidRPr="00060C1D">
        <w:rPr>
          <w:rFonts w:ascii="Arial" w:hAnsi="Arial" w:cs="Arial"/>
          <w:color w:val="0E2034"/>
        </w:rPr>
        <w:br/>
      </w:r>
      <w:r w:rsidRPr="00060C1D">
        <w:rPr>
          <w:rFonts w:ascii="Arial" w:hAnsi="Arial" w:cs="Arial"/>
          <w:color w:val="0E2034"/>
          <w:shd w:val="clear" w:color="auto" w:fill="FFFFFF"/>
        </w:rPr>
        <w:t>determining a respective pointwise mutual information measure between each possible pair of object categories in the set of object categories as measured in the training data;</w:t>
      </w:r>
      <w:r w:rsidRPr="00060C1D">
        <w:rPr>
          <w:rFonts w:ascii="Arial" w:hAnsi="Arial" w:cs="Arial"/>
          <w:color w:val="0E2034"/>
        </w:rPr>
        <w:br/>
      </w:r>
      <w:r w:rsidRPr="00060C1D">
        <w:rPr>
          <w:rFonts w:ascii="Arial" w:hAnsi="Arial" w:cs="Arial"/>
          <w:color w:val="0E2034"/>
          <w:shd w:val="clear" w:color="auto" w:fill="FFFFFF"/>
        </w:rPr>
        <w:t>constructing a</w:t>
      </w:r>
      <w:r w:rsidR="007005F6">
        <w:rPr>
          <w:rFonts w:ascii="Arial" w:hAnsi="Arial" w:cs="Arial"/>
          <w:color w:val="0E2034"/>
          <w:shd w:val="clear" w:color="auto" w:fill="FFFFFF"/>
        </w:rPr>
        <w:t xml:space="preserve">n </w:t>
      </w:r>
      <w:r w:rsidRPr="00060C1D">
        <w:rPr>
          <w:rFonts w:ascii="Arial" w:hAnsi="Arial" w:cs="Arial"/>
          <w:color w:val="0E2034"/>
          <w:shd w:val="clear" w:color="auto" w:fill="FFFFFF"/>
        </w:rPr>
        <w:t>identification of mutual information measures;</w:t>
      </w:r>
      <w:r w:rsidRPr="00060C1D">
        <w:rPr>
          <w:rFonts w:ascii="Arial" w:hAnsi="Arial" w:cs="Arial"/>
          <w:color w:val="0E2034"/>
        </w:rPr>
        <w:br/>
      </w:r>
      <w:r w:rsidR="00220AA7">
        <w:rPr>
          <w:rFonts w:ascii="Arial" w:hAnsi="Arial" w:cs="Arial"/>
          <w:color w:val="0E2034"/>
          <w:shd w:val="clear" w:color="auto" w:fill="FFFFFF"/>
        </w:rPr>
        <w:t xml:space="preserve">performing an analysis of </w:t>
      </w:r>
      <w:r w:rsidRPr="00060C1D">
        <w:rPr>
          <w:rFonts w:ascii="Arial" w:hAnsi="Arial" w:cs="Arial"/>
          <w:color w:val="0E2034"/>
          <w:shd w:val="clear" w:color="auto" w:fill="FFFFFF"/>
        </w:rPr>
        <w:t>mutual information measures to determine an embedding</w:t>
      </w:r>
      <w:ins w:id="606" w:author="David Roberts" w:date="2018-05-17T13:34:00Z">
        <w:r w:rsidR="00BF5A59">
          <w:rPr>
            <w:rFonts w:ascii="Arial" w:hAnsi="Arial" w:cs="Arial"/>
            <w:color w:val="0E2034"/>
            <w:shd w:val="clear" w:color="auto" w:fill="FFFFFF"/>
          </w:rPr>
          <w:t>.</w:t>
        </w:r>
      </w:ins>
      <w:del w:id="607" w:author="David Roberts" w:date="2018-05-17T13:34:00Z">
        <w:r w:rsidRPr="00060C1D" w:rsidDel="00BF5A59">
          <w:rPr>
            <w:rFonts w:ascii="Arial" w:hAnsi="Arial" w:cs="Arial"/>
            <w:color w:val="0E2034"/>
            <w:shd w:val="clear" w:color="auto" w:fill="FFFFFF"/>
          </w:rPr>
          <w:delText>;</w:delText>
        </w:r>
      </w:del>
    </w:p>
    <w:p w14:paraId="4A7FE4A8" w14:textId="77777777" w:rsidR="00060C1D" w:rsidRDefault="00060C1D" w:rsidP="00680BBE">
      <w:pPr>
        <w:spacing w:after="0"/>
        <w:rPr>
          <w:rFonts w:ascii="Arial" w:hAnsi="Arial" w:cs="Arial"/>
          <w:color w:val="0E2034"/>
          <w:shd w:val="clear" w:color="auto" w:fill="FFFFFF"/>
        </w:rPr>
      </w:pPr>
    </w:p>
    <w:p w14:paraId="2773E19E" w14:textId="17914528" w:rsidR="00E619FC" w:rsidRDefault="00060C1D" w:rsidP="00680BBE">
      <w:pPr>
        <w:spacing w:after="0"/>
        <w:rPr>
          <w:ins w:id="608" w:author="David Roberts" w:date="2018-05-17T13:52:00Z"/>
          <w:rFonts w:ascii="Arial" w:hAnsi="Arial" w:cs="Arial"/>
          <w:color w:val="0E2034"/>
          <w:shd w:val="clear" w:color="auto" w:fill="FFFFFF"/>
        </w:rPr>
      </w:pPr>
      <w:del w:id="609" w:author="David Roberts" w:date="2018-05-17T13:34:00Z">
        <w:r w:rsidRPr="00B40236" w:rsidDel="00BF5A59">
          <w:rPr>
            <w:rFonts w:ascii="Arial" w:hAnsi="Arial" w:cs="Arial"/>
            <w:color w:val="0E2034"/>
            <w:shd w:val="clear" w:color="auto" w:fill="FFFFFF"/>
          </w:rPr>
          <w:delText>(4)</w:delText>
        </w:r>
      </w:del>
      <w:ins w:id="610" w:author="David Roberts" w:date="2018-05-17T13:34:00Z">
        <w:r w:rsidR="00BF5A59">
          <w:rPr>
            <w:rFonts w:ascii="Arial" w:hAnsi="Arial" w:cs="Arial"/>
            <w:color w:val="0E2034"/>
            <w:shd w:val="clear" w:color="auto" w:fill="FFFFFF"/>
          </w:rPr>
          <w:t>5.</w:t>
        </w:r>
      </w:ins>
      <w:r>
        <w:rPr>
          <w:rFonts w:ascii="Arial" w:hAnsi="Arial" w:cs="Arial"/>
          <w:color w:val="0E2034"/>
          <w:sz w:val="18"/>
          <w:szCs w:val="18"/>
          <w:shd w:val="clear" w:color="auto" w:fill="FFFFFF"/>
        </w:rPr>
        <w:t xml:space="preserve">  </w:t>
      </w:r>
      <w:r w:rsidRPr="00060C1D">
        <w:rPr>
          <w:rFonts w:ascii="Arial" w:hAnsi="Arial" w:cs="Arial"/>
          <w:color w:val="0E2034"/>
          <w:shd w:val="clear" w:color="auto" w:fill="FFFFFF"/>
        </w:rPr>
        <w:t>The method of any one of claims 1 -</w:t>
      </w:r>
      <w:del w:id="611" w:author="David Roberts" w:date="2018-05-17T13:34:00Z">
        <w:r w:rsidRPr="00060C1D" w:rsidDel="00BF5A59">
          <w:rPr>
            <w:rFonts w:ascii="Arial" w:hAnsi="Arial" w:cs="Arial"/>
            <w:color w:val="0E2034"/>
            <w:shd w:val="clear" w:color="auto" w:fill="FFFFFF"/>
          </w:rPr>
          <w:delText>3</w:delText>
        </w:r>
      </w:del>
      <w:ins w:id="612" w:author="David Roberts" w:date="2018-05-17T13:34:00Z">
        <w:r w:rsidR="00BF5A59">
          <w:rPr>
            <w:rFonts w:ascii="Arial" w:hAnsi="Arial" w:cs="Arial"/>
            <w:color w:val="0E2034"/>
            <w:shd w:val="clear" w:color="auto" w:fill="FFFFFF"/>
          </w:rPr>
          <w:t>4</w:t>
        </w:r>
      </w:ins>
      <w:r w:rsidRPr="00060C1D">
        <w:rPr>
          <w:rFonts w:ascii="Arial" w:hAnsi="Arial" w:cs="Arial"/>
          <w:color w:val="0E2034"/>
          <w:shd w:val="clear" w:color="auto" w:fill="FFFFFF"/>
        </w:rPr>
        <w:t xml:space="preserve">, wherein the </w:t>
      </w:r>
      <w:r w:rsidR="00F16255">
        <w:rPr>
          <w:rFonts w:ascii="Arial" w:hAnsi="Arial" w:cs="Arial"/>
          <w:color w:val="0E2034"/>
          <w:shd w:val="clear" w:color="auto" w:fill="FFFFFF"/>
        </w:rPr>
        <w:t xml:space="preserve">visual recognition </w:t>
      </w:r>
      <w:r w:rsidRPr="00060C1D">
        <w:rPr>
          <w:rFonts w:ascii="Arial" w:hAnsi="Arial" w:cs="Arial"/>
          <w:color w:val="0E2034"/>
          <w:shd w:val="clear" w:color="auto" w:fill="FFFFFF"/>
        </w:rPr>
        <w:t xml:space="preserve">machine learning model </w:t>
      </w:r>
      <w:del w:id="613" w:author="David Roberts" w:date="2018-05-17T13:34:00Z">
        <w:r w:rsidRPr="00060C1D" w:rsidDel="00BF5A59">
          <w:rPr>
            <w:rFonts w:ascii="Arial" w:hAnsi="Arial" w:cs="Arial"/>
            <w:color w:val="0E2034"/>
            <w:shd w:val="clear" w:color="auto" w:fill="FFFFFF"/>
          </w:rPr>
          <w:delText xml:space="preserve">is </w:delText>
        </w:r>
      </w:del>
      <w:ins w:id="614" w:author="David Roberts" w:date="2018-05-17T13:34:00Z">
        <w:r w:rsidR="00BF5A59">
          <w:rPr>
            <w:rFonts w:ascii="Arial" w:hAnsi="Arial" w:cs="Arial"/>
            <w:color w:val="0E2034"/>
            <w:shd w:val="clear" w:color="auto" w:fill="FFFFFF"/>
          </w:rPr>
          <w:t>comprises</w:t>
        </w:r>
        <w:r w:rsidR="00BF5A59" w:rsidRPr="00060C1D">
          <w:rPr>
            <w:rFonts w:ascii="Arial" w:hAnsi="Arial" w:cs="Arial"/>
            <w:color w:val="0E2034"/>
            <w:shd w:val="clear" w:color="auto" w:fill="FFFFFF"/>
          </w:rPr>
          <w:t xml:space="preserve"> </w:t>
        </w:r>
      </w:ins>
      <w:r w:rsidRPr="00060C1D">
        <w:rPr>
          <w:rFonts w:ascii="Arial" w:hAnsi="Arial" w:cs="Arial"/>
          <w:color w:val="0E2034"/>
          <w:shd w:val="clear" w:color="auto" w:fill="FFFFFF"/>
        </w:rPr>
        <w:t>a deep convolutional neural network</w:t>
      </w:r>
      <w:r w:rsidR="00E619FC">
        <w:rPr>
          <w:rFonts w:ascii="Arial" w:hAnsi="Arial" w:cs="Arial"/>
          <w:color w:val="0E2034"/>
          <w:shd w:val="clear" w:color="auto" w:fill="FFFFFF"/>
        </w:rPr>
        <w:t xml:space="preserve"> </w:t>
      </w:r>
      <w:r w:rsidR="00F16255">
        <w:rPr>
          <w:rFonts w:ascii="Arial" w:hAnsi="Arial" w:cs="Arial"/>
          <w:color w:val="0E2034"/>
          <w:shd w:val="clear" w:color="auto" w:fill="FFFFFF"/>
        </w:rPr>
        <w:t xml:space="preserve">with </w:t>
      </w:r>
      <w:del w:id="615" w:author="David Roberts" w:date="2018-05-17T13:41:00Z">
        <w:r w:rsidR="00582A3A" w:rsidRPr="00582A3A" w:rsidDel="00AC08B2">
          <w:rPr>
            <w:rFonts w:ascii="Arial" w:hAnsi="Arial" w:cs="Arial"/>
            <w:color w:val="0E2034"/>
            <w:shd w:val="clear" w:color="auto" w:fill="FFFFFF"/>
          </w:rPr>
          <w:delText xml:space="preserve">ubiquitous </w:delText>
        </w:r>
      </w:del>
      <w:r w:rsidR="00582A3A" w:rsidRPr="00582A3A">
        <w:rPr>
          <w:rFonts w:ascii="Arial" w:hAnsi="Arial" w:cs="Arial"/>
          <w:color w:val="0E2034"/>
          <w:shd w:val="clear" w:color="auto" w:fill="FFFFFF"/>
        </w:rPr>
        <w:t xml:space="preserve">access to shared pools of configurable system resources and higher-level services that can be </w:t>
      </w:r>
      <w:commentRangeStart w:id="616"/>
      <w:del w:id="617" w:author="David Roberts" w:date="2018-05-17T13:34:00Z">
        <w:r w:rsidR="00582A3A" w:rsidRPr="00582A3A" w:rsidDel="00BF5A59">
          <w:rPr>
            <w:rFonts w:ascii="Arial" w:hAnsi="Arial" w:cs="Arial"/>
            <w:color w:val="0E2034"/>
            <w:shd w:val="clear" w:color="auto" w:fill="FFFFFF"/>
          </w:rPr>
          <w:delText>rapidly</w:delText>
        </w:r>
      </w:del>
      <w:commentRangeEnd w:id="616"/>
      <w:r w:rsidR="00BF5A59">
        <w:rPr>
          <w:rStyle w:val="CommentReference"/>
        </w:rPr>
        <w:commentReference w:id="616"/>
      </w:r>
      <w:del w:id="618" w:author="David Roberts" w:date="2018-05-17T13:34:00Z">
        <w:r w:rsidR="00582A3A" w:rsidRPr="00582A3A" w:rsidDel="00BF5A59">
          <w:rPr>
            <w:rFonts w:ascii="Arial" w:hAnsi="Arial" w:cs="Arial"/>
            <w:color w:val="0E2034"/>
            <w:shd w:val="clear" w:color="auto" w:fill="FFFFFF"/>
          </w:rPr>
          <w:delText xml:space="preserve"> </w:delText>
        </w:r>
      </w:del>
      <w:r w:rsidR="00582A3A" w:rsidRPr="00582A3A">
        <w:rPr>
          <w:rFonts w:ascii="Arial" w:hAnsi="Arial" w:cs="Arial"/>
          <w:color w:val="0E2034"/>
          <w:shd w:val="clear" w:color="auto" w:fill="FFFFFF"/>
        </w:rPr>
        <w:t>provisioned over the Internet.</w:t>
      </w:r>
    </w:p>
    <w:p w14:paraId="25547BB6" w14:textId="77777777" w:rsidR="00B107AA" w:rsidRDefault="00B107AA" w:rsidP="00680BBE">
      <w:pPr>
        <w:spacing w:after="0"/>
        <w:rPr>
          <w:ins w:id="619" w:author="David Roberts" w:date="2018-05-17T13:35:00Z"/>
          <w:rFonts w:ascii="Arial" w:hAnsi="Arial" w:cs="Arial"/>
          <w:color w:val="0E2034"/>
          <w:shd w:val="clear" w:color="auto" w:fill="FFFFFF"/>
        </w:rPr>
      </w:pPr>
    </w:p>
    <w:p w14:paraId="4B9C8A74" w14:textId="7ED34E8C" w:rsidR="00BF5A59" w:rsidRPr="00BF5A59" w:rsidRDefault="00BF5A59" w:rsidP="00BF5A59">
      <w:pPr>
        <w:spacing w:after="0"/>
        <w:rPr>
          <w:ins w:id="620" w:author="David Roberts" w:date="2018-05-17T13:35:00Z"/>
          <w:rFonts w:ascii="Arial" w:hAnsi="Arial" w:cs="Arial"/>
          <w:b/>
          <w:color w:val="0E2034"/>
          <w:u w:val="single"/>
          <w:shd w:val="clear" w:color="auto" w:fill="FFFFFF"/>
          <w:lang w:val="en-GB"/>
        </w:rPr>
      </w:pPr>
      <w:ins w:id="621" w:author="David Roberts" w:date="2018-05-17T13:35:00Z">
        <w:r>
          <w:rPr>
            <w:rFonts w:ascii="Arial" w:hAnsi="Arial" w:cs="Arial"/>
            <w:color w:val="0E2034"/>
            <w:shd w:val="clear" w:color="auto" w:fill="FFFFFF"/>
          </w:rPr>
          <w:t>6.</w:t>
        </w:r>
        <w:r>
          <w:rPr>
            <w:rFonts w:ascii="Arial" w:hAnsi="Arial" w:cs="Arial"/>
            <w:color w:val="0E2034"/>
            <w:shd w:val="clear" w:color="auto" w:fill="FFFFFF"/>
          </w:rPr>
          <w:tab/>
        </w:r>
        <w:r w:rsidRPr="00BF5A59">
          <w:rPr>
            <w:rFonts w:ascii="Arial" w:hAnsi="Arial" w:cs="Arial"/>
            <w:color w:val="0E2034"/>
            <w:shd w:val="clear" w:color="auto" w:fill="FFFFFF"/>
          </w:rPr>
          <w:t xml:space="preserve">A method according to any of claims 1 to </w:t>
        </w:r>
        <w:r>
          <w:rPr>
            <w:rFonts w:ascii="Arial" w:hAnsi="Arial" w:cs="Arial"/>
            <w:color w:val="0E2034"/>
            <w:shd w:val="clear" w:color="auto" w:fill="FFFFFF"/>
          </w:rPr>
          <w:t>5</w:t>
        </w:r>
        <w:r w:rsidRPr="00BF5A59">
          <w:rPr>
            <w:rFonts w:ascii="Arial" w:hAnsi="Arial" w:cs="Arial"/>
            <w:color w:val="0E2034"/>
            <w:shd w:val="clear" w:color="auto" w:fill="FFFFFF"/>
          </w:rPr>
          <w:t xml:space="preserve">, wherein the fighter comprises a boxer or a combat sports fighter. </w:t>
        </w:r>
      </w:ins>
    </w:p>
    <w:p w14:paraId="60D8B649" w14:textId="344804C2" w:rsidR="00BF5A59" w:rsidRDefault="00BF5A59" w:rsidP="00680BBE">
      <w:pPr>
        <w:spacing w:after="0"/>
        <w:rPr>
          <w:rFonts w:ascii="Arial" w:hAnsi="Arial" w:cs="Arial"/>
          <w:color w:val="0E2034"/>
        </w:rPr>
      </w:pPr>
    </w:p>
    <w:p w14:paraId="23A3230C" w14:textId="77777777" w:rsidR="00E619FC" w:rsidRDefault="00E619FC" w:rsidP="00680BBE">
      <w:pPr>
        <w:spacing w:after="0"/>
        <w:rPr>
          <w:rFonts w:ascii="Arial" w:hAnsi="Arial" w:cs="Arial"/>
          <w:color w:val="0E2034"/>
        </w:rPr>
      </w:pPr>
    </w:p>
    <w:p w14:paraId="44844320" w14:textId="11888A84" w:rsidR="00582A3A" w:rsidRPr="00582A3A" w:rsidRDefault="00E619FC" w:rsidP="00680BBE">
      <w:pPr>
        <w:spacing w:after="0"/>
        <w:rPr>
          <w:rFonts w:ascii="Arial" w:hAnsi="Arial" w:cs="Arial"/>
          <w:color w:val="0E2034"/>
          <w:shd w:val="clear" w:color="auto" w:fill="FFFFFF"/>
        </w:rPr>
      </w:pPr>
      <w:del w:id="622" w:author="David Roberts" w:date="2018-05-17T13:36:00Z">
        <w:r w:rsidRPr="00B40236" w:rsidDel="00BF5A59">
          <w:rPr>
            <w:rFonts w:ascii="Arial" w:hAnsi="Arial" w:cs="Arial"/>
            <w:color w:val="0E2034"/>
            <w:shd w:val="clear" w:color="auto" w:fill="FFFFFF"/>
          </w:rPr>
          <w:delText>(5)</w:delText>
        </w:r>
      </w:del>
      <w:ins w:id="623" w:author="David Roberts" w:date="2018-05-17T13:36:00Z">
        <w:r w:rsidR="00BF5A59">
          <w:rPr>
            <w:rFonts w:ascii="Arial" w:hAnsi="Arial" w:cs="Arial"/>
            <w:color w:val="0E2034"/>
            <w:shd w:val="clear" w:color="auto" w:fill="FFFFFF"/>
          </w:rPr>
          <w:t xml:space="preserve">7. </w:t>
        </w:r>
      </w:ins>
      <w:r>
        <w:rPr>
          <w:rFonts w:ascii="Arial" w:hAnsi="Arial" w:cs="Arial"/>
          <w:color w:val="0E2034"/>
          <w:sz w:val="18"/>
          <w:szCs w:val="18"/>
          <w:shd w:val="clear" w:color="auto" w:fill="FFFFFF"/>
        </w:rPr>
        <w:t xml:space="preserve"> </w:t>
      </w:r>
      <w:r w:rsidRPr="00582A3A">
        <w:rPr>
          <w:rFonts w:ascii="Arial" w:hAnsi="Arial" w:cs="Arial"/>
          <w:color w:val="0E2034"/>
          <w:shd w:val="clear" w:color="auto" w:fill="FFFFFF"/>
        </w:rPr>
        <w:t>A method comprising:</w:t>
      </w:r>
      <w:r w:rsidRPr="00582A3A">
        <w:rPr>
          <w:rFonts w:ascii="Arial" w:hAnsi="Arial" w:cs="Arial"/>
          <w:color w:val="0E2034"/>
        </w:rPr>
        <w:br/>
      </w:r>
      <w:r w:rsidRPr="00582A3A">
        <w:rPr>
          <w:rFonts w:ascii="Arial" w:hAnsi="Arial" w:cs="Arial"/>
          <w:color w:val="0E2034"/>
          <w:shd w:val="clear" w:color="auto" w:fill="FFFFFF"/>
        </w:rPr>
        <w:t xml:space="preserve">maintaining data that maps each punch classification  in a set of categories to a respective numeric embedding of </w:t>
      </w:r>
      <w:del w:id="624" w:author="David Roberts" w:date="2018-05-17T13:37:00Z">
        <w:r w:rsidRPr="00582A3A" w:rsidDel="00BF5A59">
          <w:rPr>
            <w:rFonts w:ascii="Arial" w:hAnsi="Arial" w:cs="Arial"/>
            <w:color w:val="0E2034"/>
            <w:shd w:val="clear" w:color="auto" w:fill="FFFFFF"/>
          </w:rPr>
          <w:delText xml:space="preserve">the </w:delText>
        </w:r>
      </w:del>
      <w:ins w:id="625" w:author="David Roberts" w:date="2018-05-17T13:37:00Z">
        <w:r w:rsidR="00BF5A59">
          <w:rPr>
            <w:rFonts w:ascii="Arial" w:hAnsi="Arial" w:cs="Arial"/>
            <w:color w:val="0E2034"/>
            <w:shd w:val="clear" w:color="auto" w:fill="FFFFFF"/>
          </w:rPr>
          <w:t>an</w:t>
        </w:r>
        <w:r w:rsidR="00BF5A59" w:rsidRPr="00582A3A">
          <w:rPr>
            <w:rFonts w:ascii="Arial" w:hAnsi="Arial" w:cs="Arial"/>
            <w:color w:val="0E2034"/>
            <w:shd w:val="clear" w:color="auto" w:fill="FFFFFF"/>
          </w:rPr>
          <w:t xml:space="preserve"> </w:t>
        </w:r>
      </w:ins>
      <w:r w:rsidRPr="00582A3A">
        <w:rPr>
          <w:rFonts w:ascii="Arial" w:hAnsi="Arial" w:cs="Arial"/>
          <w:color w:val="0E2034"/>
          <w:shd w:val="clear" w:color="auto" w:fill="FFFFFF"/>
        </w:rPr>
        <w:t xml:space="preserve">object category in an embedding space, </w:t>
      </w:r>
      <w:r w:rsidR="00582A3A" w:rsidRPr="00582A3A">
        <w:rPr>
          <w:rFonts w:ascii="Arial" w:hAnsi="Arial" w:cs="Arial"/>
          <w:color w:val="0E2034"/>
          <w:shd w:val="clear" w:color="auto" w:fill="FFFFFF"/>
        </w:rPr>
        <w:t xml:space="preserve"> where</w:t>
      </w:r>
      <w:del w:id="626" w:author="David Roberts" w:date="2018-05-17T13:37:00Z">
        <w:r w:rsidR="00582A3A" w:rsidRPr="00582A3A" w:rsidDel="00BF5A59">
          <w:rPr>
            <w:rFonts w:ascii="Arial" w:hAnsi="Arial" w:cs="Arial"/>
            <w:color w:val="0E2034"/>
            <w:shd w:val="clear" w:color="auto" w:fill="FFFFFF"/>
          </w:rPr>
          <w:delText xml:space="preserve"> </w:delText>
        </w:r>
      </w:del>
      <w:r w:rsidR="00582A3A" w:rsidRPr="00582A3A">
        <w:rPr>
          <w:rFonts w:ascii="Arial" w:hAnsi="Arial" w:cs="Arial"/>
          <w:color w:val="0E2034"/>
          <w:shd w:val="clear" w:color="auto" w:fill="FFFFFF"/>
        </w:rPr>
        <w:t xml:space="preserve">in each piece of data reflects a </w:t>
      </w:r>
      <w:r w:rsidRPr="00582A3A">
        <w:rPr>
          <w:rFonts w:ascii="Arial" w:hAnsi="Arial" w:cs="Arial"/>
          <w:color w:val="0E2034"/>
          <w:shd w:val="clear" w:color="auto" w:fill="FFFFFF"/>
        </w:rPr>
        <w:t xml:space="preserve">degree of visual co-occurrence of </w:t>
      </w:r>
      <w:del w:id="627" w:author="David Roberts" w:date="2018-05-17T13:37:00Z">
        <w:r w:rsidRPr="00582A3A" w:rsidDel="00BF5A59">
          <w:rPr>
            <w:rFonts w:ascii="Arial" w:hAnsi="Arial" w:cs="Arial"/>
            <w:color w:val="0E2034"/>
            <w:shd w:val="clear" w:color="auto" w:fill="FFFFFF"/>
          </w:rPr>
          <w:delText xml:space="preserve">the </w:delText>
        </w:r>
      </w:del>
      <w:r w:rsidRPr="00582A3A">
        <w:rPr>
          <w:rFonts w:ascii="Arial" w:hAnsi="Arial" w:cs="Arial"/>
          <w:color w:val="0E2034"/>
          <w:shd w:val="clear" w:color="auto" w:fill="FFFFFF"/>
        </w:rPr>
        <w:t xml:space="preserve">two </w:t>
      </w:r>
      <w:ins w:id="628" w:author="David Roberts" w:date="2018-05-17T13:37:00Z">
        <w:r w:rsidR="00BF5A59">
          <w:rPr>
            <w:rFonts w:ascii="Arial" w:hAnsi="Arial" w:cs="Arial"/>
            <w:color w:val="0E2034"/>
            <w:shd w:val="clear" w:color="auto" w:fill="FFFFFF"/>
          </w:rPr>
          <w:t xml:space="preserve">or more </w:t>
        </w:r>
      </w:ins>
      <w:r w:rsidRPr="00582A3A">
        <w:rPr>
          <w:rFonts w:ascii="Arial" w:hAnsi="Arial" w:cs="Arial"/>
          <w:color w:val="0E2034"/>
          <w:shd w:val="clear" w:color="auto" w:fill="FFFFFF"/>
        </w:rPr>
        <w:t xml:space="preserve">object categories in images; receiving </w:t>
      </w:r>
      <w:del w:id="629" w:author="David Roberts" w:date="2018-05-17T13:38:00Z">
        <w:r w:rsidRPr="00582A3A" w:rsidDel="00AC08B2">
          <w:rPr>
            <w:rFonts w:ascii="Arial" w:hAnsi="Arial" w:cs="Arial"/>
            <w:color w:val="0E2034"/>
            <w:shd w:val="clear" w:color="auto" w:fill="FFFFFF"/>
          </w:rPr>
          <w:delText xml:space="preserve">an </w:delText>
        </w:r>
      </w:del>
      <w:ins w:id="630" w:author="David Roberts" w:date="2018-05-17T13:38:00Z">
        <w:r w:rsidR="00AC08B2">
          <w:rPr>
            <w:rFonts w:ascii="Arial" w:hAnsi="Arial" w:cs="Arial"/>
            <w:color w:val="0E2034"/>
            <w:shd w:val="clear" w:color="auto" w:fill="FFFFFF"/>
          </w:rPr>
          <w:t>live-feed</w:t>
        </w:r>
        <w:r w:rsidR="00AC08B2" w:rsidRPr="00582A3A">
          <w:rPr>
            <w:rFonts w:ascii="Arial" w:hAnsi="Arial" w:cs="Arial"/>
            <w:color w:val="0E2034"/>
            <w:shd w:val="clear" w:color="auto" w:fill="FFFFFF"/>
          </w:rPr>
          <w:t xml:space="preserve"> </w:t>
        </w:r>
      </w:ins>
      <w:r w:rsidRPr="00582A3A">
        <w:rPr>
          <w:rFonts w:ascii="Arial" w:hAnsi="Arial" w:cs="Arial"/>
          <w:color w:val="0E2034"/>
          <w:shd w:val="clear" w:color="auto" w:fill="FFFFFF"/>
        </w:rPr>
        <w:t>input image;</w:t>
      </w:r>
      <w:r w:rsidRPr="00582A3A">
        <w:rPr>
          <w:rFonts w:ascii="Arial" w:hAnsi="Arial" w:cs="Arial"/>
          <w:color w:val="0E2034"/>
        </w:rPr>
        <w:br/>
      </w:r>
      <w:r w:rsidRPr="00582A3A">
        <w:rPr>
          <w:rFonts w:ascii="Arial" w:hAnsi="Arial" w:cs="Arial"/>
          <w:color w:val="0E2034"/>
          <w:shd w:val="clear" w:color="auto" w:fill="FFFFFF"/>
        </w:rPr>
        <w:t xml:space="preserve">processing the </w:t>
      </w:r>
      <w:ins w:id="631" w:author="David Roberts" w:date="2018-05-17T13:38:00Z">
        <w:r w:rsidR="00AC08B2">
          <w:rPr>
            <w:rFonts w:ascii="Arial" w:hAnsi="Arial" w:cs="Arial"/>
            <w:color w:val="0E2034"/>
            <w:shd w:val="clear" w:color="auto" w:fill="FFFFFF"/>
          </w:rPr>
          <w:t xml:space="preserve">live-feed </w:t>
        </w:r>
      </w:ins>
      <w:r w:rsidRPr="00582A3A">
        <w:rPr>
          <w:rFonts w:ascii="Arial" w:hAnsi="Arial" w:cs="Arial"/>
          <w:color w:val="0E2034"/>
          <w:shd w:val="clear" w:color="auto" w:fill="FFFFFF"/>
        </w:rPr>
        <w:t>input image using a visual recognition machine learning model, wherein the machine learning model has been configured to process the input image to generate a predicted</w:t>
      </w:r>
      <w:r w:rsidR="00582A3A" w:rsidRPr="00582A3A">
        <w:rPr>
          <w:rFonts w:ascii="Arial" w:hAnsi="Arial" w:cs="Arial"/>
          <w:color w:val="0E2034"/>
          <w:shd w:val="clear" w:color="auto" w:fill="FFFFFF"/>
        </w:rPr>
        <w:t xml:space="preserve"> label</w:t>
      </w:r>
      <w:r w:rsidRPr="00582A3A">
        <w:rPr>
          <w:rFonts w:ascii="Arial" w:hAnsi="Arial" w:cs="Arial"/>
          <w:color w:val="0E2034"/>
          <w:shd w:val="clear" w:color="auto" w:fill="FFFFFF"/>
        </w:rPr>
        <w:t>;</w:t>
      </w:r>
      <w:r w:rsidRPr="00582A3A">
        <w:rPr>
          <w:rFonts w:ascii="Arial" w:hAnsi="Arial" w:cs="Arial"/>
          <w:color w:val="0E2034"/>
        </w:rPr>
        <w:br/>
      </w:r>
      <w:r w:rsidRPr="00582A3A">
        <w:rPr>
          <w:rFonts w:ascii="Arial" w:hAnsi="Arial" w:cs="Arial"/>
          <w:color w:val="0E2034"/>
          <w:shd w:val="clear" w:color="auto" w:fill="FFFFFF"/>
        </w:rPr>
        <w:t>determining, from the maintained data</w:t>
      </w:r>
      <w:r w:rsidR="00582A3A" w:rsidRPr="00582A3A">
        <w:rPr>
          <w:rFonts w:ascii="Arial" w:hAnsi="Arial" w:cs="Arial"/>
          <w:color w:val="0E2034"/>
          <w:shd w:val="clear" w:color="auto" w:fill="FFFFFF"/>
        </w:rPr>
        <w:t>, one or more labels that are closest to the</w:t>
      </w:r>
      <w:r w:rsidR="00582A3A">
        <w:rPr>
          <w:rFonts w:ascii="Arial" w:hAnsi="Arial" w:cs="Arial"/>
          <w:color w:val="0E2034"/>
          <w:shd w:val="clear" w:color="auto" w:fill="FFFFFF"/>
        </w:rPr>
        <w:t xml:space="preserve"> training data based on </w:t>
      </w:r>
      <w:ins w:id="632" w:author="David Roberts" w:date="2018-05-17T13:38:00Z">
        <w:r w:rsidR="00AC08B2">
          <w:rPr>
            <w:rFonts w:ascii="Arial" w:hAnsi="Arial" w:cs="Arial"/>
            <w:color w:val="0E2034"/>
            <w:shd w:val="clear" w:color="auto" w:fill="FFFFFF"/>
          </w:rPr>
          <w:t xml:space="preserve">a </w:t>
        </w:r>
      </w:ins>
      <w:ins w:id="633" w:author="Mansoor, Feroz" w:date="2018-05-27T12:54:00Z">
        <w:r w:rsidR="00C520CC">
          <w:rPr>
            <w:rFonts w:ascii="Arial" w:hAnsi="Arial" w:cs="Arial"/>
            <w:color w:val="0E2034"/>
            <w:shd w:val="clear" w:color="auto" w:fill="FFFFFF"/>
          </w:rPr>
          <w:t>probability</w:t>
        </w:r>
      </w:ins>
      <w:del w:id="634" w:author="Mansoor, Feroz" w:date="2018-05-27T12:54:00Z">
        <w:r w:rsidR="00582A3A" w:rsidDel="00C520CC">
          <w:rPr>
            <w:rFonts w:ascii="Arial" w:hAnsi="Arial" w:cs="Arial"/>
            <w:color w:val="0E2034"/>
            <w:shd w:val="clear" w:color="auto" w:fill="FFFFFF"/>
          </w:rPr>
          <w:delText>confidence</w:delText>
        </w:r>
      </w:del>
      <w:r w:rsidR="00582A3A">
        <w:rPr>
          <w:rFonts w:ascii="Arial" w:hAnsi="Arial" w:cs="Arial"/>
          <w:color w:val="0E2034"/>
          <w:shd w:val="clear" w:color="auto" w:fill="FFFFFF"/>
        </w:rPr>
        <w:t xml:space="preserve"> score</w:t>
      </w:r>
      <w:del w:id="635" w:author="David Roberts" w:date="2018-05-17T13:38:00Z">
        <w:r w:rsidR="00582A3A" w:rsidRPr="00582A3A" w:rsidDel="00AC08B2">
          <w:rPr>
            <w:rFonts w:ascii="Arial" w:hAnsi="Arial" w:cs="Arial"/>
            <w:color w:val="0E2034"/>
            <w:shd w:val="clear" w:color="auto" w:fill="FFFFFF"/>
          </w:rPr>
          <w:delText xml:space="preserve"> </w:delText>
        </w:r>
      </w:del>
      <w:r w:rsidRPr="00582A3A">
        <w:rPr>
          <w:rFonts w:ascii="Arial" w:hAnsi="Arial" w:cs="Arial"/>
          <w:color w:val="0E2034"/>
          <w:shd w:val="clear" w:color="auto" w:fill="FFFFFF"/>
        </w:rPr>
        <w:t>; and</w:t>
      </w:r>
      <w:r w:rsidRPr="00582A3A">
        <w:rPr>
          <w:rFonts w:ascii="Arial" w:hAnsi="Arial" w:cs="Arial"/>
          <w:color w:val="0E2034"/>
        </w:rPr>
        <w:br/>
      </w:r>
      <w:r w:rsidRPr="00582A3A">
        <w:rPr>
          <w:rFonts w:ascii="Arial" w:hAnsi="Arial" w:cs="Arial"/>
          <w:color w:val="0E2034"/>
          <w:shd w:val="clear" w:color="auto" w:fill="FFFFFF"/>
        </w:rPr>
        <w:t xml:space="preserve">classifying the </w:t>
      </w:r>
      <w:r w:rsidR="00582A3A" w:rsidRPr="00582A3A">
        <w:rPr>
          <w:rFonts w:ascii="Arial" w:hAnsi="Arial" w:cs="Arial"/>
          <w:color w:val="0E2034"/>
          <w:shd w:val="clear" w:color="auto" w:fill="FFFFFF"/>
        </w:rPr>
        <w:t xml:space="preserve">live feed </w:t>
      </w:r>
      <w:r w:rsidRPr="00582A3A">
        <w:rPr>
          <w:rFonts w:ascii="Arial" w:hAnsi="Arial" w:cs="Arial"/>
          <w:color w:val="0E2034"/>
          <w:shd w:val="clear" w:color="auto" w:fill="FFFFFF"/>
        </w:rPr>
        <w:t>input image as including images of one or more objects that belong to the object categories represented by th</w:t>
      </w:r>
      <w:r w:rsidR="00582A3A" w:rsidRPr="00582A3A">
        <w:rPr>
          <w:rFonts w:ascii="Arial" w:hAnsi="Arial" w:cs="Arial"/>
          <w:color w:val="0E2034"/>
          <w:shd w:val="clear" w:color="auto" w:fill="FFFFFF"/>
        </w:rPr>
        <w:t>e one or more labels</w:t>
      </w:r>
      <w:r w:rsidRPr="00582A3A">
        <w:rPr>
          <w:rFonts w:ascii="Arial" w:hAnsi="Arial" w:cs="Arial"/>
          <w:color w:val="0E2034"/>
          <w:shd w:val="clear" w:color="auto" w:fill="FFFFFF"/>
        </w:rPr>
        <w:t>.</w:t>
      </w:r>
    </w:p>
    <w:p w14:paraId="210FEC35" w14:textId="77777777" w:rsidR="00F16255" w:rsidRDefault="00F16255" w:rsidP="00680BBE">
      <w:pPr>
        <w:spacing w:after="0"/>
        <w:rPr>
          <w:rFonts w:ascii="Arial" w:hAnsi="Arial" w:cs="Arial"/>
          <w:color w:val="0E2034"/>
        </w:rPr>
      </w:pPr>
    </w:p>
    <w:p w14:paraId="7AE56EF6" w14:textId="5993781F" w:rsidR="00F16255" w:rsidRDefault="00F16255" w:rsidP="00F16255">
      <w:pPr>
        <w:spacing w:after="0"/>
        <w:rPr>
          <w:rFonts w:ascii="Arial" w:hAnsi="Arial" w:cs="Arial"/>
          <w:color w:val="0E2034"/>
          <w:shd w:val="clear" w:color="auto" w:fill="FFFFFF"/>
        </w:rPr>
      </w:pPr>
      <w:del w:id="636" w:author="David Roberts" w:date="2018-05-17T13:40:00Z">
        <w:r w:rsidRPr="00B40236" w:rsidDel="00AC08B2">
          <w:rPr>
            <w:rFonts w:ascii="Arial" w:hAnsi="Arial" w:cs="Arial"/>
            <w:color w:val="0E2034"/>
            <w:shd w:val="clear" w:color="auto" w:fill="FFFFFF"/>
          </w:rPr>
          <w:delText>(6)</w:delText>
        </w:r>
      </w:del>
      <w:ins w:id="637" w:author="David Roberts" w:date="2018-05-17T13:40:00Z">
        <w:r w:rsidR="00AC08B2">
          <w:rPr>
            <w:rFonts w:ascii="Arial" w:hAnsi="Arial" w:cs="Arial"/>
            <w:color w:val="0E2034"/>
            <w:shd w:val="clear" w:color="auto" w:fill="FFFFFF"/>
          </w:rPr>
          <w:t xml:space="preserve">8. </w:t>
        </w:r>
      </w:ins>
      <w:r>
        <w:rPr>
          <w:rFonts w:ascii="Arial" w:hAnsi="Arial" w:cs="Arial"/>
          <w:color w:val="0E2034"/>
          <w:sz w:val="18"/>
          <w:szCs w:val="18"/>
          <w:shd w:val="clear" w:color="auto" w:fill="FFFFFF"/>
        </w:rPr>
        <w:t xml:space="preserve"> </w:t>
      </w:r>
      <w:r w:rsidRPr="00F16255">
        <w:rPr>
          <w:rFonts w:ascii="Arial" w:hAnsi="Arial" w:cs="Arial"/>
          <w:color w:val="0E2034"/>
          <w:shd w:val="clear" w:color="auto" w:fill="FFFFFF"/>
        </w:rPr>
        <w:t xml:space="preserve">The method of claim </w:t>
      </w:r>
      <w:del w:id="638" w:author="David Roberts" w:date="2018-05-17T13:40:00Z">
        <w:r w:rsidRPr="00F16255" w:rsidDel="00AC08B2">
          <w:rPr>
            <w:rFonts w:ascii="Arial" w:hAnsi="Arial" w:cs="Arial"/>
            <w:color w:val="0E2034"/>
            <w:shd w:val="clear" w:color="auto" w:fill="FFFFFF"/>
          </w:rPr>
          <w:delText>5</w:delText>
        </w:r>
      </w:del>
      <w:ins w:id="639" w:author="David Roberts" w:date="2018-05-17T13:40:00Z">
        <w:r w:rsidR="00AC08B2">
          <w:rPr>
            <w:rFonts w:ascii="Arial" w:hAnsi="Arial" w:cs="Arial"/>
            <w:color w:val="0E2034"/>
            <w:shd w:val="clear" w:color="auto" w:fill="FFFFFF"/>
          </w:rPr>
          <w:t>7</w:t>
        </w:r>
      </w:ins>
      <w:r w:rsidRPr="00F16255">
        <w:rPr>
          <w:rFonts w:ascii="Arial" w:hAnsi="Arial" w:cs="Arial"/>
          <w:color w:val="0E2034"/>
          <w:shd w:val="clear" w:color="auto" w:fill="FFFFFF"/>
        </w:rPr>
        <w:t xml:space="preserve">, wherein the machine learning model </w:t>
      </w:r>
      <w:del w:id="640" w:author="David Roberts" w:date="2018-05-17T13:40:00Z">
        <w:r w:rsidRPr="00F16255" w:rsidDel="00AC08B2">
          <w:rPr>
            <w:rFonts w:ascii="Arial" w:hAnsi="Arial" w:cs="Arial"/>
            <w:color w:val="0E2034"/>
            <w:shd w:val="clear" w:color="auto" w:fill="FFFFFF"/>
          </w:rPr>
          <w:delText xml:space="preserve">is </w:delText>
        </w:r>
      </w:del>
      <w:ins w:id="641" w:author="David Roberts" w:date="2018-05-17T13:40:00Z">
        <w:r w:rsidR="00AC08B2">
          <w:rPr>
            <w:rFonts w:ascii="Arial" w:hAnsi="Arial" w:cs="Arial"/>
            <w:color w:val="0E2034"/>
            <w:shd w:val="clear" w:color="auto" w:fill="FFFFFF"/>
          </w:rPr>
          <w:t xml:space="preserve">comprises </w:t>
        </w:r>
      </w:ins>
      <w:r w:rsidRPr="00F16255">
        <w:rPr>
          <w:rFonts w:ascii="Arial" w:hAnsi="Arial" w:cs="Arial"/>
          <w:color w:val="0E2034"/>
          <w:shd w:val="clear" w:color="auto" w:fill="FFFFFF"/>
        </w:rPr>
        <w:t xml:space="preserve">a visual recognition </w:t>
      </w:r>
      <w:r>
        <w:rPr>
          <w:rFonts w:ascii="Arial" w:hAnsi="Arial" w:cs="Arial"/>
          <w:color w:val="0E2034"/>
          <w:shd w:val="clear" w:color="auto" w:fill="FFFFFF"/>
        </w:rPr>
        <w:t>machine learning model with</w:t>
      </w:r>
      <w:r w:rsidRPr="00F16255">
        <w:rPr>
          <w:rFonts w:ascii="Arial" w:hAnsi="Arial" w:cs="Arial"/>
          <w:color w:val="0E2034"/>
          <w:shd w:val="clear" w:color="auto" w:fill="FFFFFF"/>
        </w:rPr>
        <w:t xml:space="preserve"> </w:t>
      </w:r>
      <w:del w:id="642" w:author="David Roberts" w:date="2018-05-17T13:41:00Z">
        <w:r w:rsidRPr="00F16255" w:rsidDel="00AC08B2">
          <w:rPr>
            <w:rFonts w:ascii="Arial" w:hAnsi="Arial" w:cs="Arial"/>
            <w:color w:val="0E2034"/>
            <w:shd w:val="clear" w:color="auto" w:fill="FFFFFF"/>
          </w:rPr>
          <w:delText xml:space="preserve">ubiquitous </w:delText>
        </w:r>
      </w:del>
      <w:r w:rsidRPr="00F16255">
        <w:rPr>
          <w:rFonts w:ascii="Arial" w:hAnsi="Arial" w:cs="Arial"/>
          <w:color w:val="0E2034"/>
          <w:shd w:val="clear" w:color="auto" w:fill="FFFFFF"/>
        </w:rPr>
        <w:t xml:space="preserve">access to shared pools of configurable system resources and higher-level services that can be </w:t>
      </w:r>
      <w:del w:id="643" w:author="David Roberts" w:date="2018-05-17T13:41:00Z">
        <w:r w:rsidRPr="00F16255" w:rsidDel="00AC08B2">
          <w:rPr>
            <w:rFonts w:ascii="Arial" w:hAnsi="Arial" w:cs="Arial"/>
            <w:color w:val="0E2034"/>
            <w:shd w:val="clear" w:color="auto" w:fill="FFFFFF"/>
          </w:rPr>
          <w:delText xml:space="preserve">rapidly </w:delText>
        </w:r>
      </w:del>
      <w:r w:rsidRPr="00F16255">
        <w:rPr>
          <w:rFonts w:ascii="Arial" w:hAnsi="Arial" w:cs="Arial"/>
          <w:color w:val="0E2034"/>
          <w:shd w:val="clear" w:color="auto" w:fill="FFFFFF"/>
        </w:rPr>
        <w:t>provisioned over the Internet</w:t>
      </w:r>
      <w:r w:rsidRPr="00582A3A">
        <w:rPr>
          <w:rFonts w:ascii="Arial" w:hAnsi="Arial" w:cs="Arial"/>
          <w:color w:val="0E2034"/>
          <w:shd w:val="clear" w:color="auto" w:fill="FFFFFF"/>
        </w:rPr>
        <w:t>.</w:t>
      </w:r>
    </w:p>
    <w:p w14:paraId="4EDEDF08" w14:textId="77777777" w:rsidR="00CE0564" w:rsidRDefault="00CE0564" w:rsidP="00F16255">
      <w:pPr>
        <w:spacing w:after="0"/>
        <w:rPr>
          <w:rFonts w:ascii="Arial" w:hAnsi="Arial" w:cs="Arial"/>
          <w:color w:val="0E2034"/>
          <w:shd w:val="clear" w:color="auto" w:fill="FFFFFF"/>
        </w:rPr>
      </w:pPr>
    </w:p>
    <w:p w14:paraId="571F25EC" w14:textId="0214EBA5" w:rsidR="00CE0564" w:rsidRPr="00CE0564" w:rsidRDefault="00CE0564" w:rsidP="00F16255">
      <w:pPr>
        <w:spacing w:after="0"/>
        <w:rPr>
          <w:rFonts w:ascii="Arial" w:hAnsi="Arial" w:cs="Arial"/>
          <w:color w:val="0E2034"/>
        </w:rPr>
      </w:pPr>
      <w:del w:id="644" w:author="David Roberts" w:date="2018-05-17T13:41:00Z">
        <w:r w:rsidRPr="00CE0564" w:rsidDel="00AC08B2">
          <w:rPr>
            <w:rFonts w:ascii="Arial" w:hAnsi="Arial" w:cs="Arial"/>
            <w:color w:val="0E2034"/>
            <w:shd w:val="clear" w:color="auto" w:fill="FFFFFF"/>
          </w:rPr>
          <w:delText>(7)</w:delText>
        </w:r>
      </w:del>
      <w:ins w:id="645" w:author="David Roberts" w:date="2018-05-17T13:41:00Z">
        <w:r w:rsidR="00AC08B2">
          <w:rPr>
            <w:rFonts w:ascii="Arial" w:hAnsi="Arial" w:cs="Arial"/>
            <w:color w:val="0E2034"/>
            <w:shd w:val="clear" w:color="auto" w:fill="FFFFFF"/>
          </w:rPr>
          <w:t>9.</w:t>
        </w:r>
      </w:ins>
      <w:r w:rsidRPr="00CE0564">
        <w:rPr>
          <w:rFonts w:ascii="Arial" w:hAnsi="Arial" w:cs="Arial"/>
          <w:color w:val="0E2034"/>
          <w:shd w:val="clear" w:color="auto" w:fill="FFFFFF"/>
        </w:rPr>
        <w:t xml:space="preserve"> The method of any one of claims </w:t>
      </w:r>
      <w:del w:id="646" w:author="David Roberts" w:date="2018-05-17T13:41:00Z">
        <w:r w:rsidRPr="00CE0564" w:rsidDel="00AC08B2">
          <w:rPr>
            <w:rFonts w:ascii="Arial" w:hAnsi="Arial" w:cs="Arial"/>
            <w:color w:val="0E2034"/>
            <w:shd w:val="clear" w:color="auto" w:fill="FFFFFF"/>
          </w:rPr>
          <w:delText xml:space="preserve">5 </w:delText>
        </w:r>
      </w:del>
      <w:ins w:id="647" w:author="David Roberts" w:date="2018-05-17T13:41:00Z">
        <w:r w:rsidR="00AC08B2">
          <w:rPr>
            <w:rFonts w:ascii="Arial" w:hAnsi="Arial" w:cs="Arial"/>
            <w:color w:val="0E2034"/>
            <w:shd w:val="clear" w:color="auto" w:fill="FFFFFF"/>
          </w:rPr>
          <w:t>7</w:t>
        </w:r>
        <w:r w:rsidR="00AC08B2" w:rsidRPr="00CE0564">
          <w:rPr>
            <w:rFonts w:ascii="Arial" w:hAnsi="Arial" w:cs="Arial"/>
            <w:color w:val="0E2034"/>
            <w:shd w:val="clear" w:color="auto" w:fill="FFFFFF"/>
          </w:rPr>
          <w:t xml:space="preserve"> </w:t>
        </w:r>
      </w:ins>
      <w:r w:rsidRPr="00CE0564">
        <w:rPr>
          <w:rFonts w:ascii="Arial" w:hAnsi="Arial" w:cs="Arial"/>
          <w:color w:val="0E2034"/>
          <w:shd w:val="clear" w:color="auto" w:fill="FFFFFF"/>
        </w:rPr>
        <w:t xml:space="preserve">or </w:t>
      </w:r>
      <w:del w:id="648" w:author="David Roberts" w:date="2018-05-17T13:41:00Z">
        <w:r w:rsidRPr="00CE0564" w:rsidDel="00AC08B2">
          <w:rPr>
            <w:rFonts w:ascii="Arial" w:hAnsi="Arial" w:cs="Arial"/>
            <w:color w:val="0E2034"/>
            <w:shd w:val="clear" w:color="auto" w:fill="FFFFFF"/>
          </w:rPr>
          <w:delText>6</w:delText>
        </w:r>
      </w:del>
      <w:ins w:id="649" w:author="David Roberts" w:date="2018-05-17T13:41:00Z">
        <w:r w:rsidR="00AC08B2">
          <w:rPr>
            <w:rFonts w:ascii="Arial" w:hAnsi="Arial" w:cs="Arial"/>
            <w:color w:val="0E2034"/>
            <w:shd w:val="clear" w:color="auto" w:fill="FFFFFF"/>
          </w:rPr>
          <w:t>8</w:t>
        </w:r>
      </w:ins>
      <w:r w:rsidRPr="00CE0564">
        <w:rPr>
          <w:rFonts w:ascii="Arial" w:hAnsi="Arial" w:cs="Arial"/>
          <w:color w:val="0E2034"/>
          <w:shd w:val="clear" w:color="auto" w:fill="FFFFFF"/>
        </w:rPr>
        <w:t xml:space="preserve">, wherein the degree of visual co-occurrence is based on a relative frequency with which a same training image in training data used to train the machine learning model includes one or more objects that collectively belong to </w:t>
      </w:r>
      <w:proofErr w:type="gramStart"/>
      <w:r w:rsidRPr="00CE0564">
        <w:rPr>
          <w:rFonts w:ascii="Arial" w:hAnsi="Arial" w:cs="Arial"/>
          <w:color w:val="0E2034"/>
          <w:shd w:val="clear" w:color="auto" w:fill="FFFFFF"/>
        </w:rPr>
        <w:t xml:space="preserve">both of the two </w:t>
      </w:r>
      <w:ins w:id="650" w:author="David Roberts" w:date="2018-05-17T13:42:00Z">
        <w:r w:rsidR="00AC08B2">
          <w:rPr>
            <w:rFonts w:ascii="Arial" w:hAnsi="Arial" w:cs="Arial"/>
            <w:color w:val="0E2034"/>
            <w:shd w:val="clear" w:color="auto" w:fill="FFFFFF"/>
          </w:rPr>
          <w:t>or more</w:t>
        </w:r>
        <w:proofErr w:type="gramEnd"/>
        <w:r w:rsidR="00AC08B2">
          <w:rPr>
            <w:rFonts w:ascii="Arial" w:hAnsi="Arial" w:cs="Arial"/>
            <w:color w:val="0E2034"/>
            <w:shd w:val="clear" w:color="auto" w:fill="FFFFFF"/>
          </w:rPr>
          <w:t xml:space="preserve"> </w:t>
        </w:r>
      </w:ins>
      <w:r w:rsidRPr="00CE0564">
        <w:rPr>
          <w:rFonts w:ascii="Arial" w:hAnsi="Arial" w:cs="Arial"/>
          <w:color w:val="0E2034"/>
          <w:shd w:val="clear" w:color="auto" w:fill="FFFFFF"/>
        </w:rPr>
        <w:t>object categories.</w:t>
      </w:r>
    </w:p>
    <w:p w14:paraId="60FEBDC7" w14:textId="77777777" w:rsidR="00FB2C69" w:rsidRPr="00680BBE" w:rsidRDefault="00FB2C69" w:rsidP="00680BBE">
      <w:pPr>
        <w:spacing w:after="0"/>
        <w:rPr>
          <w:rFonts w:ascii="Arial" w:hAnsi="Arial" w:cs="Arial"/>
          <w:color w:val="0E2034"/>
          <w:sz w:val="18"/>
          <w:szCs w:val="18"/>
          <w:shd w:val="clear" w:color="auto" w:fill="FFFFFF"/>
        </w:rPr>
      </w:pPr>
    </w:p>
    <w:p w14:paraId="27C35C7A" w14:textId="468D0A8D" w:rsidR="00FB2C69" w:rsidRDefault="005358E3" w:rsidP="00AA7D78">
      <w:pPr>
        <w:rPr>
          <w:ins w:id="651" w:author="David Roberts" w:date="2018-05-17T11:35:00Z"/>
          <w:rFonts w:ascii="Arial" w:hAnsi="Arial" w:cs="Arial"/>
          <w:color w:val="0E2034"/>
          <w:shd w:val="clear" w:color="auto" w:fill="FFFFFF"/>
        </w:rPr>
      </w:pPr>
      <w:del w:id="652" w:author="David Roberts" w:date="2018-05-17T13:42:00Z">
        <w:r w:rsidRPr="00B40236" w:rsidDel="00AC08B2">
          <w:rPr>
            <w:rFonts w:ascii="Arial" w:hAnsi="Arial" w:cs="Arial"/>
            <w:color w:val="0E2034"/>
            <w:shd w:val="clear" w:color="auto" w:fill="FFFFFF"/>
          </w:rPr>
          <w:delText>(8)</w:delText>
        </w:r>
      </w:del>
      <w:ins w:id="653" w:author="David Roberts" w:date="2018-05-17T13:42:00Z">
        <w:r w:rsidR="00AC08B2">
          <w:rPr>
            <w:rFonts w:ascii="Arial" w:hAnsi="Arial" w:cs="Arial"/>
            <w:color w:val="0E2034"/>
            <w:shd w:val="clear" w:color="auto" w:fill="FFFFFF"/>
          </w:rPr>
          <w:t>10.</w:t>
        </w:r>
      </w:ins>
      <w:r>
        <w:rPr>
          <w:rFonts w:ascii="Arial" w:hAnsi="Arial" w:cs="Arial"/>
          <w:color w:val="0E2034"/>
          <w:sz w:val="18"/>
          <w:szCs w:val="18"/>
          <w:shd w:val="clear" w:color="auto" w:fill="FFFFFF"/>
        </w:rPr>
        <w:t xml:space="preserve"> </w:t>
      </w:r>
      <w:r w:rsidRPr="005358E3">
        <w:rPr>
          <w:rFonts w:ascii="Arial" w:hAnsi="Arial" w:cs="Arial"/>
          <w:color w:val="0E2034"/>
          <w:shd w:val="clear" w:color="auto" w:fill="FFFFFF"/>
        </w:rPr>
        <w:t xml:space="preserve">The method of any one of claims </w:t>
      </w:r>
      <w:del w:id="654" w:author="David Roberts" w:date="2018-05-17T13:42:00Z">
        <w:r w:rsidRPr="005358E3" w:rsidDel="00AC08B2">
          <w:rPr>
            <w:rFonts w:ascii="Arial" w:hAnsi="Arial" w:cs="Arial"/>
            <w:color w:val="0E2034"/>
            <w:shd w:val="clear" w:color="auto" w:fill="FFFFFF"/>
          </w:rPr>
          <w:delText>5</w:delText>
        </w:r>
      </w:del>
      <w:ins w:id="655" w:author="David Roberts" w:date="2018-05-17T13:42:00Z">
        <w:r w:rsidR="00AC08B2">
          <w:rPr>
            <w:rFonts w:ascii="Arial" w:hAnsi="Arial" w:cs="Arial"/>
            <w:color w:val="0E2034"/>
            <w:shd w:val="clear" w:color="auto" w:fill="FFFFFF"/>
          </w:rPr>
          <w:t>7</w:t>
        </w:r>
      </w:ins>
      <w:r w:rsidRPr="005358E3">
        <w:rPr>
          <w:rFonts w:ascii="Arial" w:hAnsi="Arial" w:cs="Arial"/>
          <w:color w:val="0E2034"/>
          <w:shd w:val="clear" w:color="auto" w:fill="FFFFFF"/>
        </w:rPr>
        <w:t>-</w:t>
      </w:r>
      <w:del w:id="656" w:author="David Roberts" w:date="2018-05-17T13:42:00Z">
        <w:r w:rsidRPr="005358E3" w:rsidDel="00AC08B2">
          <w:rPr>
            <w:rFonts w:ascii="Arial" w:hAnsi="Arial" w:cs="Arial"/>
            <w:color w:val="0E2034"/>
            <w:shd w:val="clear" w:color="auto" w:fill="FFFFFF"/>
          </w:rPr>
          <w:delText>7</w:delText>
        </w:r>
      </w:del>
      <w:ins w:id="657" w:author="David Roberts" w:date="2018-05-17T13:42:00Z">
        <w:r w:rsidR="00AC08B2">
          <w:rPr>
            <w:rFonts w:ascii="Arial" w:hAnsi="Arial" w:cs="Arial"/>
            <w:color w:val="0E2034"/>
            <w:shd w:val="clear" w:color="auto" w:fill="FFFFFF"/>
          </w:rPr>
          <w:t>9</w:t>
        </w:r>
      </w:ins>
      <w:r w:rsidRPr="005358E3">
        <w:rPr>
          <w:rFonts w:ascii="Arial" w:hAnsi="Arial" w:cs="Arial"/>
          <w:color w:val="0E2034"/>
          <w:shd w:val="clear" w:color="auto" w:fill="FFFFFF"/>
        </w:rPr>
        <w:t>, wherein determining, from the maintained data, one or more labels that are closest to the predicted point in the embedding space comprises:</w:t>
      </w:r>
      <w:r w:rsidRPr="005358E3">
        <w:rPr>
          <w:rFonts w:ascii="Arial" w:hAnsi="Arial" w:cs="Arial"/>
          <w:color w:val="0E2034"/>
        </w:rPr>
        <w:br/>
      </w:r>
      <w:r w:rsidRPr="005358E3">
        <w:rPr>
          <w:rFonts w:ascii="Arial" w:hAnsi="Arial" w:cs="Arial"/>
          <w:color w:val="0E2034"/>
          <w:shd w:val="clear" w:color="auto" w:fill="FFFFFF"/>
        </w:rPr>
        <w:t>determining a predetermined number of labels that are closest to the predicted point in the embedding space.</w:t>
      </w:r>
    </w:p>
    <w:p w14:paraId="0CBF7E5A" w14:textId="1C32BE35" w:rsidR="00CB26C0" w:rsidRPr="005358E3" w:rsidDel="00BF5A59" w:rsidRDefault="00CB26C0" w:rsidP="00AA7D78">
      <w:pPr>
        <w:rPr>
          <w:del w:id="658" w:author="David Roberts" w:date="2018-05-17T13:35:00Z"/>
          <w:b/>
          <w:u w:val="single"/>
          <w:lang w:val="en-GB"/>
        </w:rPr>
      </w:pPr>
    </w:p>
    <w:p w14:paraId="7FD74F13" w14:textId="6082E759" w:rsidR="00770379" w:rsidRDefault="0005451F" w:rsidP="00AA7D78">
      <w:pPr>
        <w:rPr>
          <w:ins w:id="659" w:author="David Roberts" w:date="2018-05-17T13:44:00Z"/>
          <w:rFonts w:ascii="Arial" w:hAnsi="Arial" w:cs="Arial"/>
          <w:color w:val="0E2034"/>
          <w:shd w:val="clear" w:color="auto" w:fill="FFFFFF"/>
        </w:rPr>
      </w:pPr>
      <w:del w:id="660" w:author="David Roberts" w:date="2018-05-17T13:44:00Z">
        <w:r w:rsidRPr="0005451F" w:rsidDel="00770379">
          <w:rPr>
            <w:rFonts w:ascii="Arial" w:hAnsi="Arial" w:cs="Arial"/>
            <w:color w:val="0E2034"/>
            <w:shd w:val="clear" w:color="auto" w:fill="FFFFFF"/>
          </w:rPr>
          <w:delText>(9)</w:delText>
        </w:r>
      </w:del>
      <w:ins w:id="661" w:author="David Roberts" w:date="2018-05-17T13:44:00Z">
        <w:r w:rsidR="00770379">
          <w:rPr>
            <w:rFonts w:ascii="Arial" w:hAnsi="Arial" w:cs="Arial"/>
            <w:color w:val="0E2034"/>
            <w:shd w:val="clear" w:color="auto" w:fill="FFFFFF"/>
          </w:rPr>
          <w:t xml:space="preserve">11. </w:t>
        </w:r>
      </w:ins>
      <w:r w:rsidRPr="0005451F">
        <w:rPr>
          <w:rFonts w:ascii="Arial" w:hAnsi="Arial" w:cs="Arial"/>
          <w:color w:val="0E2034"/>
          <w:shd w:val="clear" w:color="auto" w:fill="FFFFFF"/>
        </w:rPr>
        <w:t xml:space="preserve"> A method comprising one or more computers and one or more storage devices storing instructions that are operable, when executed by the one or more computers, to cause the one or more computers to perform the operations of the respective method of any one of claims 1 – </w:t>
      </w:r>
      <w:del w:id="662" w:author="David Roberts" w:date="2018-05-17T13:44:00Z">
        <w:r w:rsidRPr="0005451F" w:rsidDel="00770379">
          <w:rPr>
            <w:rFonts w:ascii="Arial" w:hAnsi="Arial" w:cs="Arial"/>
            <w:color w:val="0E2034"/>
            <w:shd w:val="clear" w:color="auto" w:fill="FFFFFF"/>
          </w:rPr>
          <w:delText>8</w:delText>
        </w:r>
      </w:del>
      <w:del w:id="663" w:author="David Roberts" w:date="2018-05-17T13:53:00Z">
        <w:r w:rsidRPr="0005451F" w:rsidDel="00B107AA">
          <w:rPr>
            <w:rFonts w:ascii="Arial" w:hAnsi="Arial" w:cs="Arial"/>
            <w:color w:val="0E2034"/>
            <w:shd w:val="clear" w:color="auto" w:fill="FFFFFF"/>
          </w:rPr>
          <w:delText>.</w:delText>
        </w:r>
      </w:del>
      <w:r w:rsidRPr="0005451F">
        <w:rPr>
          <w:rFonts w:ascii="Arial" w:hAnsi="Arial" w:cs="Arial"/>
          <w:color w:val="0E2034"/>
          <w:shd w:val="clear" w:color="auto" w:fill="FFFFFF"/>
        </w:rPr>
        <w:t xml:space="preserve"> </w:t>
      </w:r>
    </w:p>
    <w:p w14:paraId="295F07DB" w14:textId="378C4B03" w:rsidR="0005451F" w:rsidRPr="0005451F" w:rsidRDefault="00770379" w:rsidP="00AA7D78">
      <w:pPr>
        <w:rPr>
          <w:rFonts w:ascii="Arial" w:hAnsi="Arial" w:cs="Arial"/>
          <w:color w:val="0E2034"/>
          <w:shd w:val="clear" w:color="auto" w:fill="FFFFFF"/>
        </w:rPr>
      </w:pPr>
      <w:ins w:id="664" w:author="David Roberts" w:date="2018-05-17T13:44:00Z">
        <w:r>
          <w:rPr>
            <w:rFonts w:ascii="Arial" w:hAnsi="Arial" w:cs="Arial"/>
            <w:color w:val="0E2034"/>
            <w:shd w:val="clear" w:color="auto" w:fill="FFFFFF"/>
          </w:rPr>
          <w:t>12.</w:t>
        </w:r>
        <w:r>
          <w:rPr>
            <w:rFonts w:ascii="Arial" w:hAnsi="Arial" w:cs="Arial"/>
            <w:color w:val="0E2034"/>
            <w:shd w:val="clear" w:color="auto" w:fill="FFFFFF"/>
          </w:rPr>
          <w:tab/>
          <w:t>The method of claim 11, including</w:t>
        </w:r>
      </w:ins>
      <w:del w:id="665" w:author="David Roberts" w:date="2018-05-17T13:45:00Z">
        <w:r w:rsidR="0005451F" w:rsidRPr="0005451F" w:rsidDel="00770379">
          <w:rPr>
            <w:rFonts w:ascii="Arial" w:hAnsi="Arial" w:cs="Arial"/>
            <w:color w:val="0E2034"/>
            <w:shd w:val="clear" w:color="auto" w:fill="FFFFFF"/>
          </w:rPr>
          <w:delText>This includes ubiquitous</w:delText>
        </w:r>
      </w:del>
      <w:r w:rsidR="0005451F" w:rsidRPr="0005451F">
        <w:rPr>
          <w:rFonts w:ascii="Arial" w:hAnsi="Arial" w:cs="Arial"/>
          <w:color w:val="0E2034"/>
          <w:shd w:val="clear" w:color="auto" w:fill="FFFFFF"/>
        </w:rPr>
        <w:t xml:space="preserve"> access</w:t>
      </w:r>
      <w:ins w:id="666" w:author="David Roberts" w:date="2018-05-17T13:45:00Z">
        <w:r>
          <w:rPr>
            <w:rFonts w:ascii="Arial" w:hAnsi="Arial" w:cs="Arial"/>
            <w:color w:val="0E2034"/>
            <w:shd w:val="clear" w:color="auto" w:fill="FFFFFF"/>
          </w:rPr>
          <w:t>ing</w:t>
        </w:r>
      </w:ins>
      <w:r w:rsidR="0005451F" w:rsidRPr="0005451F">
        <w:rPr>
          <w:rFonts w:ascii="Arial" w:hAnsi="Arial" w:cs="Arial"/>
          <w:color w:val="0E2034"/>
          <w:shd w:val="clear" w:color="auto" w:fill="FFFFFF"/>
        </w:rPr>
        <w:t xml:space="preserve"> </w:t>
      </w:r>
      <w:del w:id="667" w:author="David Roberts" w:date="2018-05-17T13:45:00Z">
        <w:r w:rsidR="0005451F" w:rsidRPr="0005451F" w:rsidDel="00770379">
          <w:rPr>
            <w:rFonts w:ascii="Arial" w:hAnsi="Arial" w:cs="Arial"/>
            <w:color w:val="0E2034"/>
            <w:shd w:val="clear" w:color="auto" w:fill="FFFFFF"/>
          </w:rPr>
          <w:delText xml:space="preserve">to </w:delText>
        </w:r>
      </w:del>
      <w:r w:rsidR="0005451F" w:rsidRPr="0005451F">
        <w:rPr>
          <w:rFonts w:ascii="Arial" w:hAnsi="Arial" w:cs="Arial"/>
          <w:color w:val="0E2034"/>
          <w:shd w:val="clear" w:color="auto" w:fill="FFFFFF"/>
        </w:rPr>
        <w:t xml:space="preserve">shared pools of configurable system resources and higher-level services that can be </w:t>
      </w:r>
      <w:del w:id="668" w:author="David Roberts" w:date="2018-05-17T13:45:00Z">
        <w:r w:rsidR="0005451F" w:rsidRPr="0005451F" w:rsidDel="00770379">
          <w:rPr>
            <w:rFonts w:ascii="Arial" w:hAnsi="Arial" w:cs="Arial"/>
            <w:color w:val="0E2034"/>
            <w:shd w:val="clear" w:color="auto" w:fill="FFFFFF"/>
          </w:rPr>
          <w:delText xml:space="preserve">rapidly </w:delText>
        </w:r>
      </w:del>
      <w:r w:rsidR="0005451F" w:rsidRPr="0005451F">
        <w:rPr>
          <w:rFonts w:ascii="Arial" w:hAnsi="Arial" w:cs="Arial"/>
          <w:color w:val="0E2034"/>
          <w:shd w:val="clear" w:color="auto" w:fill="FFFFFF"/>
        </w:rPr>
        <w:t>provisioned over the Internet.</w:t>
      </w:r>
    </w:p>
    <w:p w14:paraId="38D3C357" w14:textId="77777777" w:rsidR="00770379" w:rsidRDefault="0005451F" w:rsidP="00AA7D78">
      <w:pPr>
        <w:rPr>
          <w:ins w:id="669" w:author="David Roberts" w:date="2018-05-17T13:45:00Z"/>
          <w:rFonts w:ascii="Arial" w:hAnsi="Arial" w:cs="Arial"/>
          <w:color w:val="0E2034"/>
          <w:shd w:val="clear" w:color="auto" w:fill="FFFFFF"/>
        </w:rPr>
      </w:pPr>
      <w:r>
        <w:rPr>
          <w:rFonts w:ascii="Arial" w:hAnsi="Arial" w:cs="Arial"/>
          <w:color w:val="0E2034"/>
          <w:sz w:val="18"/>
          <w:szCs w:val="18"/>
        </w:rPr>
        <w:br/>
      </w:r>
      <w:del w:id="670" w:author="David Roberts" w:date="2018-05-17T13:45:00Z">
        <w:r w:rsidRPr="0005451F" w:rsidDel="00770379">
          <w:rPr>
            <w:rFonts w:ascii="Arial" w:hAnsi="Arial" w:cs="Arial"/>
            <w:color w:val="0E2034"/>
            <w:shd w:val="clear" w:color="auto" w:fill="FFFFFF"/>
          </w:rPr>
          <w:delText>(10)</w:delText>
        </w:r>
      </w:del>
      <w:ins w:id="671" w:author="David Roberts" w:date="2018-05-17T13:45:00Z">
        <w:r w:rsidR="00770379">
          <w:rPr>
            <w:rFonts w:ascii="Arial" w:hAnsi="Arial" w:cs="Arial"/>
            <w:color w:val="0E2034"/>
            <w:shd w:val="clear" w:color="auto" w:fill="FFFFFF"/>
          </w:rPr>
          <w:t>13</w:t>
        </w:r>
      </w:ins>
      <w:r w:rsidRPr="0005451F">
        <w:rPr>
          <w:rFonts w:ascii="Arial" w:hAnsi="Arial" w:cs="Arial"/>
          <w:color w:val="0E2034"/>
          <w:shd w:val="clear" w:color="auto" w:fill="FFFFFF"/>
        </w:rPr>
        <w:t>. A computer storage medium encoded with instructions that, when executed by one or more computers, cause the one or more computers to perform the operations of the respective method of any one of claims 1 -</w:t>
      </w:r>
      <w:del w:id="672" w:author="David Roberts" w:date="2018-05-17T13:45:00Z">
        <w:r w:rsidRPr="0005451F" w:rsidDel="00770379">
          <w:rPr>
            <w:rFonts w:ascii="Arial" w:hAnsi="Arial" w:cs="Arial"/>
            <w:color w:val="0E2034"/>
            <w:shd w:val="clear" w:color="auto" w:fill="FFFFFF"/>
          </w:rPr>
          <w:delText>8</w:delText>
        </w:r>
      </w:del>
      <w:ins w:id="673" w:author="David Roberts" w:date="2018-05-17T13:45:00Z">
        <w:r w:rsidR="00770379">
          <w:rPr>
            <w:rFonts w:ascii="Arial" w:hAnsi="Arial" w:cs="Arial"/>
            <w:color w:val="0E2034"/>
            <w:shd w:val="clear" w:color="auto" w:fill="FFFFFF"/>
          </w:rPr>
          <w:t>10</w:t>
        </w:r>
      </w:ins>
      <w:r w:rsidRPr="0005451F">
        <w:rPr>
          <w:rFonts w:ascii="Arial" w:hAnsi="Arial" w:cs="Arial"/>
          <w:color w:val="0E2034"/>
          <w:shd w:val="clear" w:color="auto" w:fill="FFFFFF"/>
        </w:rPr>
        <w:t>.</w:t>
      </w:r>
    </w:p>
    <w:p w14:paraId="3DBD2923" w14:textId="57C432F2" w:rsidR="00390AD5" w:rsidRPr="0005451F" w:rsidRDefault="00770379" w:rsidP="00AA7D78">
      <w:pPr>
        <w:rPr>
          <w:rFonts w:ascii="Arial" w:hAnsi="Arial" w:cs="Arial"/>
          <w:color w:val="0E2034"/>
          <w:shd w:val="clear" w:color="auto" w:fill="FFFFFF"/>
        </w:rPr>
      </w:pPr>
      <w:ins w:id="674" w:author="David Roberts" w:date="2018-05-17T13:45:00Z">
        <w:r>
          <w:rPr>
            <w:rFonts w:ascii="Arial" w:hAnsi="Arial" w:cs="Arial"/>
            <w:color w:val="0E2034"/>
            <w:shd w:val="clear" w:color="auto" w:fill="FFFFFF"/>
          </w:rPr>
          <w:t>14.</w:t>
        </w:r>
        <w:r>
          <w:rPr>
            <w:rFonts w:ascii="Arial" w:hAnsi="Arial" w:cs="Arial"/>
            <w:color w:val="0E2034"/>
            <w:shd w:val="clear" w:color="auto" w:fill="FFFFFF"/>
          </w:rPr>
          <w:tab/>
          <w:t>The method of claim 13, including</w:t>
        </w:r>
      </w:ins>
      <w:r w:rsidR="0005451F" w:rsidRPr="0005451F">
        <w:rPr>
          <w:rFonts w:ascii="Arial" w:hAnsi="Arial" w:cs="Arial"/>
          <w:color w:val="0E2034"/>
          <w:shd w:val="clear" w:color="auto" w:fill="FFFFFF"/>
        </w:rPr>
        <w:t xml:space="preserve"> </w:t>
      </w:r>
      <w:del w:id="675" w:author="David Roberts" w:date="2018-05-17T13:46:00Z">
        <w:r w:rsidR="0005451F" w:rsidRPr="0005451F" w:rsidDel="00770379">
          <w:rPr>
            <w:rFonts w:ascii="Arial" w:hAnsi="Arial" w:cs="Arial"/>
            <w:color w:val="0E2034"/>
            <w:shd w:val="clear" w:color="auto" w:fill="FFFFFF"/>
          </w:rPr>
          <w:delText>This includes ubiquitous</w:delText>
        </w:r>
      </w:del>
      <w:r w:rsidR="0005451F" w:rsidRPr="0005451F">
        <w:rPr>
          <w:rFonts w:ascii="Arial" w:hAnsi="Arial" w:cs="Arial"/>
          <w:color w:val="0E2034"/>
          <w:shd w:val="clear" w:color="auto" w:fill="FFFFFF"/>
        </w:rPr>
        <w:t xml:space="preserve"> access</w:t>
      </w:r>
      <w:ins w:id="676" w:author="David Roberts" w:date="2018-05-17T13:46:00Z">
        <w:r>
          <w:rPr>
            <w:rFonts w:ascii="Arial" w:hAnsi="Arial" w:cs="Arial"/>
            <w:color w:val="0E2034"/>
            <w:shd w:val="clear" w:color="auto" w:fill="FFFFFF"/>
          </w:rPr>
          <w:t>ing</w:t>
        </w:r>
      </w:ins>
      <w:r w:rsidR="0005451F" w:rsidRPr="0005451F">
        <w:rPr>
          <w:rFonts w:ascii="Arial" w:hAnsi="Arial" w:cs="Arial"/>
          <w:color w:val="0E2034"/>
          <w:shd w:val="clear" w:color="auto" w:fill="FFFFFF"/>
        </w:rPr>
        <w:t xml:space="preserve"> </w:t>
      </w:r>
      <w:del w:id="677" w:author="David Roberts" w:date="2018-05-17T13:46:00Z">
        <w:r w:rsidR="0005451F" w:rsidRPr="0005451F" w:rsidDel="00770379">
          <w:rPr>
            <w:rFonts w:ascii="Arial" w:hAnsi="Arial" w:cs="Arial"/>
            <w:color w:val="0E2034"/>
            <w:shd w:val="clear" w:color="auto" w:fill="FFFFFF"/>
          </w:rPr>
          <w:delText xml:space="preserve">to </w:delText>
        </w:r>
      </w:del>
      <w:r w:rsidR="0005451F" w:rsidRPr="0005451F">
        <w:rPr>
          <w:rFonts w:ascii="Arial" w:hAnsi="Arial" w:cs="Arial"/>
          <w:color w:val="0E2034"/>
          <w:shd w:val="clear" w:color="auto" w:fill="FFFFFF"/>
        </w:rPr>
        <w:t xml:space="preserve">shared pools of configurable system resources and higher-level services that can be </w:t>
      </w:r>
      <w:del w:id="678" w:author="David Roberts" w:date="2018-05-17T13:46:00Z">
        <w:r w:rsidR="0005451F" w:rsidRPr="0005451F" w:rsidDel="00770379">
          <w:rPr>
            <w:rFonts w:ascii="Arial" w:hAnsi="Arial" w:cs="Arial"/>
            <w:color w:val="0E2034"/>
            <w:shd w:val="clear" w:color="auto" w:fill="FFFFFF"/>
          </w:rPr>
          <w:delText xml:space="preserve">rapidly </w:delText>
        </w:r>
      </w:del>
      <w:r w:rsidR="0005451F" w:rsidRPr="0005451F">
        <w:rPr>
          <w:rFonts w:ascii="Arial" w:hAnsi="Arial" w:cs="Arial"/>
          <w:color w:val="0E2034"/>
          <w:shd w:val="clear" w:color="auto" w:fill="FFFFFF"/>
        </w:rPr>
        <w:t>provisioned over the Internet.</w:t>
      </w:r>
    </w:p>
    <w:p w14:paraId="1CDFEF9F" w14:textId="77777777" w:rsidR="00BD0957" w:rsidRDefault="00BD0957" w:rsidP="00BD0957">
      <w:pPr>
        <w:rPr>
          <w:rFonts w:ascii="Arial" w:hAnsi="Arial" w:cs="Arial"/>
          <w:color w:val="0E2034"/>
          <w:sz w:val="18"/>
          <w:szCs w:val="18"/>
          <w:shd w:val="clear" w:color="auto" w:fill="FFFFFF"/>
        </w:rPr>
      </w:pPr>
    </w:p>
    <w:p w14:paraId="55F85A50" w14:textId="77777777" w:rsidR="00022133" w:rsidRDefault="00022133">
      <w:pPr>
        <w:rPr>
          <w:rFonts w:ascii="Arial" w:hAnsi="Arial" w:cs="Arial"/>
          <w:color w:val="0E2034"/>
          <w:sz w:val="18"/>
          <w:szCs w:val="18"/>
          <w:shd w:val="clear" w:color="auto" w:fill="FFFFFF"/>
        </w:rPr>
      </w:pPr>
      <w:r>
        <w:rPr>
          <w:rFonts w:ascii="Arial" w:hAnsi="Arial" w:cs="Arial"/>
          <w:color w:val="0E2034"/>
          <w:sz w:val="18"/>
          <w:szCs w:val="18"/>
          <w:shd w:val="clear" w:color="auto" w:fill="FFFFFF"/>
        </w:rPr>
        <w:br w:type="page"/>
      </w:r>
    </w:p>
    <w:p w14:paraId="33AD87B4" w14:textId="77777777" w:rsidR="00022133" w:rsidRPr="007C275B" w:rsidRDefault="00022133" w:rsidP="00022133">
      <w:pPr>
        <w:rPr>
          <w:rFonts w:ascii="Arial" w:hAnsi="Arial" w:cs="Arial"/>
          <w:b/>
          <w:lang w:val="en-GB"/>
        </w:rPr>
      </w:pPr>
      <w:r w:rsidRPr="007C275B">
        <w:rPr>
          <w:rFonts w:ascii="Arial" w:hAnsi="Arial" w:cs="Arial"/>
          <w:b/>
          <w:lang w:val="en-GB"/>
        </w:rPr>
        <w:lastRenderedPageBreak/>
        <w:t>Abstract</w:t>
      </w:r>
    </w:p>
    <w:p w14:paraId="233BD9A9" w14:textId="356ED070" w:rsidR="00022133" w:rsidRDefault="00022133" w:rsidP="00022133">
      <w:pPr>
        <w:rPr>
          <w:ins w:id="679" w:author="David Roberts" w:date="2018-05-17T10:27:00Z"/>
          <w:rFonts w:ascii="Arial" w:hAnsi="Arial" w:cs="Arial"/>
          <w:lang w:val="en-GB"/>
        </w:rPr>
      </w:pPr>
      <w:r w:rsidRPr="007C275B">
        <w:rPr>
          <w:rFonts w:ascii="Arial" w:hAnsi="Arial" w:cs="Arial"/>
          <w:lang w:val="en-GB"/>
        </w:rPr>
        <w:t xml:space="preserve">A system is described for automated sports data collection and analytics. Different types of data, for example but not limited </w:t>
      </w:r>
      <w:ins w:id="680" w:author="David Roberts" w:date="2018-05-17T13:46:00Z">
        <w:r w:rsidR="00770379">
          <w:rPr>
            <w:rFonts w:ascii="Arial" w:hAnsi="Arial" w:cs="Arial"/>
            <w:lang w:val="en-GB"/>
          </w:rPr>
          <w:t>to</w:t>
        </w:r>
      </w:ins>
      <w:r w:rsidRPr="007C275B">
        <w:rPr>
          <w:rFonts w:ascii="Arial" w:hAnsi="Arial" w:cs="Arial"/>
          <w:lang w:val="en-GB"/>
        </w:rPr>
        <w:t xml:space="preserve">, movement data, punch count, punch classification are collected via video analysis in real time during a sports activity and transmitted to a cloud based platform together with other sports data including but not limited to timing, scoring, statistics, and events with a time code. The cloud based platform is optimised to compile correlate and organize various data related to the sports activity; store query and retrieve various live data and historical data and provide </w:t>
      </w:r>
      <w:del w:id="681" w:author="Mansoor, Feroz" w:date="2018-05-26T13:10:00Z">
        <w:r w:rsidRPr="007C275B" w:rsidDel="0032520D">
          <w:rPr>
            <w:rFonts w:ascii="Arial" w:hAnsi="Arial" w:cs="Arial"/>
            <w:lang w:val="en-GB"/>
          </w:rPr>
          <w:delText xml:space="preserve"> </w:delText>
        </w:r>
      </w:del>
      <w:r w:rsidRPr="007C275B">
        <w:rPr>
          <w:rFonts w:ascii="Arial" w:hAnsi="Arial" w:cs="Arial"/>
          <w:lang w:val="en-GB"/>
        </w:rPr>
        <w:t>analytics and intelligence to different parties involved in a sports activity such as, but not limited to, Coaches, TV, Radio and Online Broadcasters, displays, viewers, social media and fans. These different parties may subscribe to licensed access to the cloud-based platform for customised real-time data feeds for their event\broadcast.</w:t>
      </w:r>
    </w:p>
    <w:p w14:paraId="4A19F6FE" w14:textId="7493D379" w:rsidR="00C254E6" w:rsidRDefault="00C254E6" w:rsidP="00022133">
      <w:pPr>
        <w:rPr>
          <w:ins w:id="682" w:author="David Roberts" w:date="2018-05-17T10:27:00Z"/>
          <w:rFonts w:ascii="Arial" w:hAnsi="Arial" w:cs="Arial"/>
          <w:lang w:val="en-GB"/>
        </w:rPr>
      </w:pPr>
    </w:p>
    <w:p w14:paraId="61255CDE" w14:textId="77777777" w:rsidR="00C254E6" w:rsidDel="009624A6" w:rsidRDefault="00C254E6" w:rsidP="00022133">
      <w:pPr>
        <w:rPr>
          <w:del w:id="683" w:author="Feroz Mansoor" w:date="2018-05-27T19:57:00Z"/>
          <w:rFonts w:ascii="Arial" w:hAnsi="Arial" w:cs="Arial"/>
          <w:lang w:val="en-GB"/>
        </w:rPr>
      </w:pPr>
      <w:ins w:id="684" w:author="David Roberts" w:date="2018-05-17T10:27:00Z">
        <w:del w:id="685" w:author="Mansoor, Feroz" w:date="2018-05-26T13:10:00Z">
          <w:r w:rsidDel="0032520D">
            <w:rPr>
              <w:rFonts w:ascii="Arial" w:hAnsi="Arial" w:cs="Arial"/>
              <w:lang w:val="en-GB"/>
            </w:rPr>
            <w:delText>[Figure 1]</w:delText>
          </w:r>
        </w:del>
      </w:ins>
    </w:p>
    <w:p w14:paraId="71688E62" w14:textId="77777777" w:rsidR="00022133" w:rsidDel="009624A6" w:rsidRDefault="00022133">
      <w:pPr>
        <w:rPr>
          <w:del w:id="686" w:author="Feroz Mansoor" w:date="2018-05-27T19:57:00Z"/>
          <w:rFonts w:ascii="Arial" w:hAnsi="Arial" w:cs="Arial"/>
          <w:color w:val="0E2034"/>
          <w:sz w:val="18"/>
          <w:szCs w:val="18"/>
          <w:shd w:val="clear" w:color="auto" w:fill="FFFFFF"/>
        </w:rPr>
      </w:pPr>
    </w:p>
    <w:p w14:paraId="532B285B" w14:textId="1F8F8CAA" w:rsidR="00BD0957" w:rsidDel="009624A6" w:rsidRDefault="00191D07" w:rsidP="00AA7D78">
      <w:pPr>
        <w:rPr>
          <w:del w:id="687" w:author="Feroz Mansoor" w:date="2018-05-27T19:57:00Z"/>
          <w:rFonts w:ascii="Arial" w:hAnsi="Arial" w:cs="Arial"/>
          <w:color w:val="0E2034"/>
          <w:sz w:val="18"/>
          <w:szCs w:val="18"/>
          <w:shd w:val="clear" w:color="auto" w:fill="FFFFFF"/>
        </w:rPr>
      </w:pPr>
      <w:del w:id="688" w:author="David Roberts" w:date="2018-05-17T10:27:00Z">
        <w:r w:rsidDel="00C254E6">
          <w:rPr>
            <w:noProof/>
            <w:lang w:val="en-GB" w:eastAsia="en-GB"/>
          </w:rPr>
          <w:drawing>
            <wp:inline distT="0" distB="0" distL="0" distR="0" wp14:anchorId="389AE1E4" wp14:editId="28D8CA83">
              <wp:extent cx="5943600" cy="447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79290"/>
                      </a:xfrm>
                      <a:prstGeom prst="rect">
                        <a:avLst/>
                      </a:prstGeom>
                    </pic:spPr>
                  </pic:pic>
                </a:graphicData>
              </a:graphic>
            </wp:inline>
          </w:drawing>
        </w:r>
      </w:del>
    </w:p>
    <w:p w14:paraId="39B8147C" w14:textId="77777777" w:rsidR="00A81B09" w:rsidDel="009624A6" w:rsidRDefault="00601E95" w:rsidP="00AA7D78">
      <w:pPr>
        <w:rPr>
          <w:del w:id="689" w:author="Feroz Mansoor" w:date="2018-05-27T19:57:00Z"/>
          <w:noProof/>
        </w:rPr>
      </w:pPr>
      <w:del w:id="690" w:author="Feroz Mansoor" w:date="2018-05-27T19:57:00Z">
        <w:r w:rsidDel="009624A6">
          <w:rPr>
            <w:rFonts w:ascii="Arial" w:hAnsi="Arial" w:cs="Arial"/>
            <w:color w:val="0E2034"/>
            <w:sz w:val="18"/>
            <w:szCs w:val="18"/>
            <w:shd w:val="clear" w:color="auto" w:fill="FFFFFF"/>
          </w:rPr>
          <w:tab/>
        </w:r>
        <w:r w:rsidDel="009624A6">
          <w:rPr>
            <w:rFonts w:ascii="Arial" w:hAnsi="Arial" w:cs="Arial"/>
            <w:color w:val="0E2034"/>
            <w:sz w:val="18"/>
            <w:szCs w:val="18"/>
            <w:shd w:val="clear" w:color="auto" w:fill="FFFFFF"/>
          </w:rPr>
          <w:tab/>
        </w:r>
      </w:del>
    </w:p>
    <w:p w14:paraId="02C42BCB" w14:textId="5D1D53DD" w:rsidR="0032520D" w:rsidRDefault="00A81B09">
      <w:pPr>
        <w:rPr>
          <w:ins w:id="691" w:author="Mansoor, Feroz" w:date="2018-05-26T13:13:00Z"/>
          <w:noProof/>
        </w:rPr>
      </w:pPr>
      <w:r>
        <w:rPr>
          <w:noProof/>
        </w:rPr>
        <w:br w:type="page"/>
      </w:r>
    </w:p>
    <w:p w14:paraId="7920A66A" w14:textId="146C0C8B" w:rsidR="0032520D" w:rsidRDefault="0032520D">
      <w:pPr>
        <w:jc w:val="center"/>
        <w:rPr>
          <w:noProof/>
        </w:rPr>
        <w:pPrChange w:id="692" w:author="Mansoor, Feroz" w:date="2018-05-26T13:13:00Z">
          <w:pPr/>
        </w:pPrChange>
      </w:pPr>
      <w:ins w:id="693" w:author="Mansoor, Feroz" w:date="2018-05-26T13:13:00Z">
        <w:r>
          <w:rPr>
            <w:noProof/>
          </w:rPr>
          <w:lastRenderedPageBreak/>
          <w:t>1/6</w:t>
        </w:r>
      </w:ins>
    </w:p>
    <w:p w14:paraId="088DB053" w14:textId="77777777" w:rsidR="008B442E" w:rsidRDefault="0032520D">
      <w:pPr>
        <w:rPr>
          <w:ins w:id="694" w:author="Mansoor, Feroz" w:date="2018-05-26T13:17:00Z"/>
          <w:noProof/>
        </w:rPr>
      </w:pPr>
      <w:ins w:id="695" w:author="Mansoor, Feroz" w:date="2018-05-26T13:11:00Z">
        <w:r>
          <w:rPr>
            <w:noProof/>
            <w:lang w:val="en-GB" w:eastAsia="en-GB"/>
          </w:rPr>
          <w:drawing>
            <wp:inline distT="0" distB="0" distL="0" distR="0" wp14:anchorId="5F56AADF" wp14:editId="23A0355F">
              <wp:extent cx="7562408" cy="6019550"/>
              <wp:effectExtent l="952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7602141" cy="6051177"/>
                      </a:xfrm>
                      <a:prstGeom prst="rect">
                        <a:avLst/>
                      </a:prstGeom>
                    </pic:spPr>
                  </pic:pic>
                </a:graphicData>
              </a:graphic>
            </wp:inline>
          </w:drawing>
        </w:r>
      </w:ins>
    </w:p>
    <w:p w14:paraId="78CB5BA1" w14:textId="77777777" w:rsidR="008B442E" w:rsidRDefault="008B442E">
      <w:pPr>
        <w:rPr>
          <w:ins w:id="696" w:author="Mansoor, Feroz" w:date="2018-05-26T13:17:00Z"/>
          <w:noProof/>
        </w:rPr>
      </w:pPr>
    </w:p>
    <w:p w14:paraId="41BE3CB8" w14:textId="26869FA8" w:rsidR="00CA0895" w:rsidRPr="0018601C" w:rsidRDefault="008B442E">
      <w:pPr>
        <w:jc w:val="center"/>
        <w:rPr>
          <w:rFonts w:ascii="Arial" w:hAnsi="Arial" w:cs="Arial"/>
          <w:color w:val="0E2034"/>
          <w:sz w:val="18"/>
          <w:szCs w:val="18"/>
          <w:shd w:val="clear" w:color="auto" w:fill="FFFFFF"/>
        </w:rPr>
        <w:pPrChange w:id="697" w:author="Mansoor, Feroz" w:date="2018-05-26T13:18:00Z">
          <w:pPr/>
        </w:pPrChange>
      </w:pPr>
      <w:ins w:id="698" w:author="Mansoor, Feroz" w:date="2018-05-26T13:18:00Z">
        <w:r>
          <w:rPr>
            <w:noProof/>
          </w:rPr>
          <w:lastRenderedPageBreak/>
          <w:t>2/6</w:t>
        </w:r>
      </w:ins>
      <w:del w:id="699" w:author="Mansoor, Feroz" w:date="2018-05-26T13:10:00Z">
        <w:r w:rsidR="00191D07" w:rsidDel="0032520D">
          <w:rPr>
            <w:noProof/>
            <w:lang w:val="en-GB" w:eastAsia="en-GB"/>
          </w:rPr>
          <w:drawing>
            <wp:inline distT="0" distB="0" distL="0" distR="0" wp14:anchorId="25B013EB" wp14:editId="0D01BCE8">
              <wp:extent cx="8542347" cy="6192501"/>
              <wp:effectExtent l="0" t="6033" r="5398" b="539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564473" cy="6208541"/>
                      </a:xfrm>
                      <a:prstGeom prst="rect">
                        <a:avLst/>
                      </a:prstGeom>
                    </pic:spPr>
                  </pic:pic>
                </a:graphicData>
              </a:graphic>
            </wp:inline>
          </w:drawing>
        </w:r>
      </w:del>
      <w:del w:id="700" w:author="Mansoor, Feroz" w:date="2018-05-26T13:17:00Z">
        <w:r w:rsidR="00CA0895" w:rsidDel="008B442E">
          <w:rPr>
            <w:noProof/>
          </w:rPr>
          <w:br w:type="page"/>
        </w:r>
      </w:del>
      <w:del w:id="701" w:author="Mansoor, Feroz" w:date="2018-05-26T13:14:00Z">
        <w:r w:rsidR="006A29BB" w:rsidDel="008B442E">
          <w:rPr>
            <w:noProof/>
            <w:lang w:val="en-GB" w:eastAsia="en-GB"/>
          </w:rPr>
          <w:drawing>
            <wp:inline distT="0" distB="0" distL="0" distR="0" wp14:anchorId="5B6ED9CE" wp14:editId="35C3AFD6">
              <wp:extent cx="7526777" cy="5872871"/>
              <wp:effectExtent l="7938" t="0" r="6032" b="603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542627" cy="5885238"/>
                      </a:xfrm>
                      <a:prstGeom prst="rect">
                        <a:avLst/>
                      </a:prstGeom>
                    </pic:spPr>
                  </pic:pic>
                </a:graphicData>
              </a:graphic>
            </wp:inline>
          </w:drawing>
        </w:r>
      </w:del>
    </w:p>
    <w:p w14:paraId="087CCEEE" w14:textId="77777777" w:rsidR="008B442E" w:rsidRDefault="008B442E" w:rsidP="00AA7D78">
      <w:pPr>
        <w:rPr>
          <w:ins w:id="702" w:author="Mansoor, Feroz" w:date="2018-05-26T13:16:00Z"/>
          <w:noProof/>
        </w:rPr>
      </w:pPr>
    </w:p>
    <w:p w14:paraId="3A2C2E45" w14:textId="55B366EF" w:rsidR="003A3631" w:rsidRDefault="00BF0B59" w:rsidP="00AA7D78">
      <w:pPr>
        <w:rPr>
          <w:b/>
          <w:u w:val="single"/>
          <w:lang w:val="en-GB"/>
        </w:rPr>
      </w:pPr>
      <w:ins w:id="703" w:author="Feroz Mansoor" w:date="2018-05-27T14:06:00Z">
        <w:r>
          <w:rPr>
            <w:noProof/>
            <w:lang w:val="en-GB" w:eastAsia="en-GB"/>
          </w:rPr>
          <w:drawing>
            <wp:inline distT="0" distB="0" distL="0" distR="0" wp14:anchorId="5E80CBD8" wp14:editId="0CC28C89">
              <wp:extent cx="7152921" cy="5943600"/>
              <wp:effectExtent l="0" t="508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193959" cy="5977700"/>
                      </a:xfrm>
                      <a:prstGeom prst="rect">
                        <a:avLst/>
                      </a:prstGeom>
                    </pic:spPr>
                  </pic:pic>
                </a:graphicData>
              </a:graphic>
            </wp:inline>
          </w:drawing>
        </w:r>
      </w:ins>
      <w:ins w:id="704" w:author="Mansoor, Feroz" w:date="2018-05-26T13:16:00Z">
        <w:del w:id="705" w:author="Feroz Mansoor" w:date="2018-05-27T14:06:00Z">
          <w:r w:rsidR="008B442E" w:rsidDel="00BF0B59">
            <w:rPr>
              <w:noProof/>
              <w:lang w:val="en-GB" w:eastAsia="en-GB"/>
            </w:rPr>
            <w:drawing>
              <wp:inline distT="0" distB="0" distL="0" distR="0" wp14:anchorId="0CD2D2BF" wp14:editId="62E44FCE">
                <wp:extent cx="6814288" cy="5915025"/>
                <wp:effectExtent l="0" t="762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6835350" cy="5933308"/>
                        </a:xfrm>
                        <a:prstGeom prst="rect">
                          <a:avLst/>
                        </a:prstGeom>
                      </pic:spPr>
                    </pic:pic>
                  </a:graphicData>
                </a:graphic>
              </wp:inline>
            </w:drawing>
          </w:r>
        </w:del>
      </w:ins>
    </w:p>
    <w:p w14:paraId="47972B3D" w14:textId="4296A31D" w:rsidR="008B442E" w:rsidRDefault="008B442E" w:rsidP="00AA7D78">
      <w:pPr>
        <w:rPr>
          <w:ins w:id="706" w:author="Mansoor, Feroz" w:date="2018-05-26T13:18:00Z"/>
          <w:b/>
          <w:u w:val="single"/>
          <w:lang w:val="en-GB"/>
        </w:rPr>
      </w:pPr>
    </w:p>
    <w:p w14:paraId="27FC7A3C" w14:textId="5FD6727D" w:rsidR="008B442E" w:rsidRDefault="008B442E">
      <w:pPr>
        <w:suppressLineNumbers/>
        <w:rPr>
          <w:ins w:id="707" w:author="Mansoor, Feroz" w:date="2018-05-26T13:18:00Z"/>
          <w:b/>
          <w:u w:val="single"/>
          <w:lang w:val="en-GB"/>
        </w:rPr>
        <w:pPrChange w:id="708" w:author="Mansoor, Feroz" w:date="2018-05-26T13:34:00Z">
          <w:pPr/>
        </w:pPrChange>
      </w:pPr>
    </w:p>
    <w:p w14:paraId="40F30D1C" w14:textId="325EE1E2" w:rsidR="008B442E" w:rsidRPr="0016215E" w:rsidRDefault="0016215E">
      <w:pPr>
        <w:jc w:val="center"/>
        <w:rPr>
          <w:ins w:id="709" w:author="Mansoor, Feroz" w:date="2018-05-26T13:17:00Z"/>
          <w:lang w:val="en-GB"/>
          <w:rPrChange w:id="710" w:author="Mansoor, Feroz" w:date="2018-05-26T13:22:00Z">
            <w:rPr>
              <w:ins w:id="711" w:author="Mansoor, Feroz" w:date="2018-05-26T13:17:00Z"/>
              <w:b/>
              <w:u w:val="single"/>
              <w:lang w:val="en-GB"/>
            </w:rPr>
          </w:rPrChange>
        </w:rPr>
        <w:pPrChange w:id="712" w:author="Mansoor, Feroz" w:date="2018-05-26T13:22:00Z">
          <w:pPr/>
        </w:pPrChange>
      </w:pPr>
      <w:ins w:id="713" w:author="Mansoor, Feroz" w:date="2018-05-26T13:22:00Z">
        <w:r w:rsidRPr="0016215E">
          <w:rPr>
            <w:lang w:val="en-GB"/>
            <w:rPrChange w:id="714" w:author="Mansoor, Feroz" w:date="2018-05-26T13:22:00Z">
              <w:rPr>
                <w:b/>
                <w:u w:val="single"/>
                <w:lang w:val="en-GB"/>
              </w:rPr>
            </w:rPrChange>
          </w:rPr>
          <w:t>3/6</w:t>
        </w:r>
      </w:ins>
    </w:p>
    <w:p w14:paraId="261B3196" w14:textId="26953097" w:rsidR="008B442E" w:rsidRDefault="008E3313" w:rsidP="00AA7D78">
      <w:pPr>
        <w:rPr>
          <w:ins w:id="715" w:author="Mansoor, Feroz" w:date="2018-05-26T13:17:00Z"/>
          <w:b/>
          <w:u w:val="single"/>
          <w:lang w:val="en-GB"/>
        </w:rPr>
      </w:pPr>
      <w:ins w:id="716" w:author="Mansoor, Feroz" w:date="2018-05-26T13:22:00Z">
        <w:r>
          <w:rPr>
            <w:noProof/>
            <w:lang w:val="en-GB" w:eastAsia="en-GB"/>
          </w:rPr>
          <w:drawing>
            <wp:inline distT="0" distB="0" distL="0" distR="0" wp14:anchorId="4475C861" wp14:editId="57325B24">
              <wp:extent cx="5943600" cy="696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62775"/>
                      </a:xfrm>
                      <a:prstGeom prst="rect">
                        <a:avLst/>
                      </a:prstGeom>
                    </pic:spPr>
                  </pic:pic>
                </a:graphicData>
              </a:graphic>
            </wp:inline>
          </w:drawing>
        </w:r>
      </w:ins>
    </w:p>
    <w:p w14:paraId="3C9BC195" w14:textId="5ABC1055" w:rsidR="0016215E" w:rsidRDefault="0016215E" w:rsidP="00AA7D78">
      <w:pPr>
        <w:rPr>
          <w:ins w:id="717" w:author="Mansoor, Feroz" w:date="2018-05-26T13:25:00Z"/>
          <w:b/>
          <w:u w:val="single"/>
          <w:lang w:val="en-GB"/>
        </w:rPr>
      </w:pPr>
    </w:p>
    <w:p w14:paraId="7BCB7F11" w14:textId="43EC39D5" w:rsidR="004915B4" w:rsidRDefault="004915B4">
      <w:pPr>
        <w:suppressLineNumbers/>
        <w:rPr>
          <w:ins w:id="718" w:author="Mansoor, Feroz" w:date="2018-05-26T13:25:00Z"/>
          <w:b/>
          <w:u w:val="single"/>
          <w:lang w:val="en-GB"/>
        </w:rPr>
        <w:pPrChange w:id="719" w:author="Mansoor, Feroz" w:date="2018-05-26T13:34:00Z">
          <w:pPr/>
        </w:pPrChange>
      </w:pPr>
    </w:p>
    <w:p w14:paraId="587383F5" w14:textId="77777777" w:rsidR="004915B4" w:rsidRDefault="004915B4" w:rsidP="00AA7D78">
      <w:pPr>
        <w:rPr>
          <w:ins w:id="720" w:author="Mansoor, Feroz" w:date="2018-05-26T13:22:00Z"/>
          <w:b/>
          <w:u w:val="single"/>
          <w:lang w:val="en-GB"/>
        </w:rPr>
      </w:pPr>
    </w:p>
    <w:p w14:paraId="76192FA3" w14:textId="085BEE98" w:rsidR="0016215E" w:rsidRPr="004915B4" w:rsidRDefault="004915B4">
      <w:pPr>
        <w:jc w:val="center"/>
        <w:rPr>
          <w:lang w:val="en-GB"/>
          <w:rPrChange w:id="721" w:author="Mansoor, Feroz" w:date="2018-05-26T13:25:00Z">
            <w:rPr>
              <w:b/>
              <w:u w:val="single"/>
              <w:lang w:val="en-GB"/>
            </w:rPr>
          </w:rPrChange>
        </w:rPr>
        <w:pPrChange w:id="722" w:author="Mansoor, Feroz" w:date="2018-05-26T13:25:00Z">
          <w:pPr/>
        </w:pPrChange>
      </w:pPr>
      <w:ins w:id="723" w:author="Mansoor, Feroz" w:date="2018-05-26T13:25:00Z">
        <w:r w:rsidRPr="004915B4">
          <w:rPr>
            <w:lang w:val="en-GB"/>
            <w:rPrChange w:id="724" w:author="Mansoor, Feroz" w:date="2018-05-26T13:25:00Z">
              <w:rPr>
                <w:b/>
                <w:u w:val="single"/>
                <w:lang w:val="en-GB"/>
              </w:rPr>
            </w:rPrChange>
          </w:rPr>
          <w:t>4/6</w:t>
        </w:r>
      </w:ins>
    </w:p>
    <w:p w14:paraId="7DBBC278" w14:textId="77777777" w:rsidR="002521D1" w:rsidRDefault="002521D1" w:rsidP="00AA7D78">
      <w:pPr>
        <w:rPr>
          <w:b/>
          <w:u w:val="single"/>
          <w:lang w:val="en-GB"/>
        </w:rPr>
      </w:pPr>
    </w:p>
    <w:p w14:paraId="272082D6" w14:textId="08BF7582" w:rsidR="002961FA" w:rsidRDefault="004915B4" w:rsidP="00AA7D78">
      <w:pPr>
        <w:rPr>
          <w:b/>
          <w:u w:val="single"/>
          <w:lang w:val="en-GB"/>
        </w:rPr>
      </w:pPr>
      <w:ins w:id="725" w:author="Mansoor, Feroz" w:date="2018-05-26T13:24:00Z">
        <w:r>
          <w:rPr>
            <w:noProof/>
            <w:lang w:val="en-GB" w:eastAsia="en-GB"/>
          </w:rPr>
          <w:drawing>
            <wp:inline distT="0" distB="0" distL="0" distR="0" wp14:anchorId="340BA0F1" wp14:editId="25120DC4">
              <wp:extent cx="6876415" cy="6057872"/>
              <wp:effectExtent l="952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6891847" cy="6071467"/>
                      </a:xfrm>
                      <a:prstGeom prst="rect">
                        <a:avLst/>
                      </a:prstGeom>
                    </pic:spPr>
                  </pic:pic>
                </a:graphicData>
              </a:graphic>
            </wp:inline>
          </w:drawing>
        </w:r>
      </w:ins>
      <w:del w:id="726" w:author="Mansoor, Feroz" w:date="2018-05-26T13:23:00Z">
        <w:r w:rsidR="00AC5F18" w:rsidDel="0016215E">
          <w:rPr>
            <w:noProof/>
            <w:lang w:val="en-GB" w:eastAsia="en-GB"/>
          </w:rPr>
          <w:drawing>
            <wp:inline distT="0" distB="0" distL="0" distR="0" wp14:anchorId="7E343BEA" wp14:editId="3225382D">
              <wp:extent cx="6267450" cy="7852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7450" cy="7852410"/>
                      </a:xfrm>
                      <a:prstGeom prst="rect">
                        <a:avLst/>
                      </a:prstGeom>
                    </pic:spPr>
                  </pic:pic>
                </a:graphicData>
              </a:graphic>
            </wp:inline>
          </w:drawing>
        </w:r>
      </w:del>
    </w:p>
    <w:p w14:paraId="25480E5B" w14:textId="6B2D53EC" w:rsidR="002961FA" w:rsidRDefault="00191D07">
      <w:pPr>
        <w:suppressLineNumbers/>
        <w:rPr>
          <w:b/>
          <w:u w:val="single"/>
          <w:lang w:val="en-GB"/>
        </w:rPr>
        <w:pPrChange w:id="727" w:author="Feroz Mansoor" w:date="2018-05-27T19:58:00Z">
          <w:pPr/>
        </w:pPrChange>
      </w:pPr>
      <w:del w:id="728" w:author="Mansoor, Feroz" w:date="2018-05-26T13:25:00Z">
        <w:r w:rsidDel="004915B4">
          <w:rPr>
            <w:noProof/>
            <w:lang w:val="en-GB" w:eastAsia="en-GB"/>
          </w:rPr>
          <w:drawing>
            <wp:inline distT="0" distB="0" distL="0" distR="0" wp14:anchorId="47918129" wp14:editId="44F9822A">
              <wp:extent cx="7967192" cy="5876596"/>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7985743" cy="5890279"/>
                      </a:xfrm>
                      <a:prstGeom prst="rect">
                        <a:avLst/>
                      </a:prstGeom>
                    </pic:spPr>
                  </pic:pic>
                </a:graphicData>
              </a:graphic>
            </wp:inline>
          </w:drawing>
        </w:r>
      </w:del>
    </w:p>
    <w:p w14:paraId="585B7EE4" w14:textId="0B9F8F82" w:rsidR="00A673D3" w:rsidRDefault="00A673D3">
      <w:pPr>
        <w:suppressLineNumbers/>
        <w:rPr>
          <w:ins w:id="729" w:author="Mansoor, Feroz" w:date="2018-05-26T13:26:00Z"/>
          <w:noProof/>
        </w:rPr>
        <w:pPrChange w:id="730" w:author="Mansoor, Feroz" w:date="2018-05-26T13:34:00Z">
          <w:pPr/>
        </w:pPrChange>
      </w:pPr>
      <w:del w:id="731" w:author="Feroz Mansoor" w:date="2018-05-27T19:58:00Z">
        <w:r w:rsidDel="005005B4">
          <w:rPr>
            <w:noProof/>
          </w:rPr>
          <w:lastRenderedPageBreak/>
          <w:br w:type="page"/>
        </w:r>
      </w:del>
      <w:del w:id="732" w:author="Mansoor, Feroz" w:date="2018-05-26T13:25:00Z">
        <w:r w:rsidDel="004915B4">
          <w:rPr>
            <w:noProof/>
            <w:lang w:val="en-GB" w:eastAsia="en-GB"/>
          </w:rPr>
          <w:drawing>
            <wp:inline distT="0" distB="0" distL="0" distR="0" wp14:anchorId="1EDFB13D" wp14:editId="56D3A11A">
              <wp:extent cx="8420286" cy="6126217"/>
              <wp:effectExtent l="4127" t="0" r="4128" b="412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463741" cy="6157833"/>
                      </a:xfrm>
                      <a:prstGeom prst="rect">
                        <a:avLst/>
                      </a:prstGeom>
                    </pic:spPr>
                  </pic:pic>
                </a:graphicData>
              </a:graphic>
            </wp:inline>
          </w:drawing>
        </w:r>
      </w:del>
    </w:p>
    <w:p w14:paraId="302F9DCE" w14:textId="34F8FFA2" w:rsidR="004915B4" w:rsidRDefault="00F968D2">
      <w:pPr>
        <w:jc w:val="center"/>
        <w:rPr>
          <w:ins w:id="733" w:author="Mansoor, Feroz" w:date="2018-05-26T13:26:00Z"/>
          <w:noProof/>
        </w:rPr>
        <w:pPrChange w:id="734" w:author="Mansoor, Feroz" w:date="2018-05-26T13:30:00Z">
          <w:pPr/>
        </w:pPrChange>
      </w:pPr>
      <w:ins w:id="735" w:author="Mansoor, Feroz" w:date="2018-05-26T13:30:00Z">
        <w:r>
          <w:rPr>
            <w:noProof/>
          </w:rPr>
          <w:t>5/6</w:t>
        </w:r>
      </w:ins>
    </w:p>
    <w:p w14:paraId="44DFBB39" w14:textId="2DAD8D95" w:rsidR="004915B4" w:rsidRDefault="00F968D2">
      <w:pPr>
        <w:rPr>
          <w:ins w:id="736" w:author="Mansoor, Feroz" w:date="2018-05-26T13:26:00Z"/>
          <w:noProof/>
        </w:rPr>
      </w:pPr>
      <w:ins w:id="737" w:author="Mansoor, Feroz" w:date="2018-05-26T13:29:00Z">
        <w:r>
          <w:rPr>
            <w:noProof/>
            <w:lang w:val="en-GB" w:eastAsia="en-GB"/>
          </w:rPr>
          <w:drawing>
            <wp:inline distT="0" distB="0" distL="0" distR="0" wp14:anchorId="761D4B04" wp14:editId="1EE5DACD">
              <wp:extent cx="7306403" cy="5924369"/>
              <wp:effectExtent l="5397"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7339855" cy="5951493"/>
                      </a:xfrm>
                      <a:prstGeom prst="rect">
                        <a:avLst/>
                      </a:prstGeom>
                    </pic:spPr>
                  </pic:pic>
                </a:graphicData>
              </a:graphic>
            </wp:inline>
          </w:drawing>
        </w:r>
      </w:ins>
      <w:ins w:id="738" w:author="Mansoor, Feroz" w:date="2018-05-26T13:26:00Z">
        <w:r w:rsidR="004915B4">
          <w:rPr>
            <w:noProof/>
          </w:rPr>
          <w:br w:type="page"/>
        </w:r>
      </w:ins>
    </w:p>
    <w:p w14:paraId="24C52060" w14:textId="77777777" w:rsidR="004915B4" w:rsidRDefault="004915B4">
      <w:pPr>
        <w:rPr>
          <w:noProof/>
        </w:rPr>
      </w:pPr>
    </w:p>
    <w:p w14:paraId="491FD5C2" w14:textId="2CB77D3C" w:rsidR="00F36A5C" w:rsidRPr="000F09B5" w:rsidRDefault="000F09B5">
      <w:pPr>
        <w:jc w:val="center"/>
        <w:rPr>
          <w:lang w:val="en-GB"/>
          <w:rPrChange w:id="739" w:author="Mansoor, Feroz" w:date="2018-05-26T13:31:00Z">
            <w:rPr>
              <w:b/>
              <w:u w:val="single"/>
              <w:lang w:val="en-GB"/>
            </w:rPr>
          </w:rPrChange>
        </w:rPr>
        <w:pPrChange w:id="740" w:author="Feroz Mansoor" w:date="2018-05-27T19:58:00Z">
          <w:pPr/>
        </w:pPrChange>
      </w:pPr>
      <w:ins w:id="741" w:author="Mansoor, Feroz" w:date="2018-05-26T13:31:00Z">
        <w:r w:rsidRPr="000F09B5">
          <w:rPr>
            <w:lang w:val="en-GB"/>
            <w:rPrChange w:id="742" w:author="Mansoor, Feroz" w:date="2018-05-26T13:31:00Z">
              <w:rPr>
                <w:b/>
                <w:u w:val="single"/>
                <w:lang w:val="en-GB"/>
              </w:rPr>
            </w:rPrChange>
          </w:rPr>
          <w:t>6/6</w:t>
        </w:r>
      </w:ins>
    </w:p>
    <w:p w14:paraId="655840A7" w14:textId="420317A5" w:rsidR="00F36A5C" w:rsidRPr="004E063C" w:rsidRDefault="000F09B5" w:rsidP="00AA7D78">
      <w:pPr>
        <w:rPr>
          <w:b/>
          <w:u w:val="single"/>
          <w:lang w:val="en-GB"/>
        </w:rPr>
      </w:pPr>
      <w:ins w:id="743" w:author="Mansoor, Feroz" w:date="2018-05-26T13:31:00Z">
        <w:r>
          <w:rPr>
            <w:noProof/>
            <w:lang w:val="en-GB" w:eastAsia="en-GB"/>
          </w:rPr>
          <w:drawing>
            <wp:inline distT="0" distB="0" distL="0" distR="0" wp14:anchorId="0BAEF813" wp14:editId="3F2009BC">
              <wp:extent cx="5943600" cy="6037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37580"/>
                      </a:xfrm>
                      <a:prstGeom prst="rect">
                        <a:avLst/>
                      </a:prstGeom>
                    </pic:spPr>
                  </pic:pic>
                </a:graphicData>
              </a:graphic>
            </wp:inline>
          </w:drawing>
        </w:r>
      </w:ins>
      <w:del w:id="744" w:author="Mansoor, Feroz" w:date="2018-05-26T13:31:00Z">
        <w:r w:rsidR="007C006D" w:rsidDel="000F09B5">
          <w:rPr>
            <w:noProof/>
            <w:lang w:val="en-GB" w:eastAsia="en-GB"/>
          </w:rPr>
          <w:drawing>
            <wp:inline distT="0" distB="0" distL="0" distR="0" wp14:anchorId="255E0F95" wp14:editId="1DA0B71A">
              <wp:extent cx="5943600" cy="5885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85815"/>
                      </a:xfrm>
                      <a:prstGeom prst="rect">
                        <a:avLst/>
                      </a:prstGeom>
                    </pic:spPr>
                  </pic:pic>
                </a:graphicData>
              </a:graphic>
            </wp:inline>
          </w:drawing>
        </w:r>
      </w:del>
    </w:p>
    <w:sectPr w:rsidR="00F36A5C" w:rsidRPr="004E063C" w:rsidSect="007256D6">
      <w:footerReference w:type="default" r:id="rId24"/>
      <w:pgSz w:w="12240" w:h="15840" w:code="1"/>
      <w:pgMar w:top="1440" w:right="1440" w:bottom="1440" w:left="1440" w:header="720" w:footer="720" w:gutter="0"/>
      <w:lnNumType w:countBy="5"/>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2" w:author="David Roberts" w:date="2018-05-17T10:56:00Z" w:initials="DR">
    <w:p w14:paraId="1FDDBF89" w14:textId="77777777" w:rsidR="00634A4B" w:rsidRDefault="00634A4B">
      <w:pPr>
        <w:pStyle w:val="CommentText"/>
      </w:pPr>
      <w:r>
        <w:rPr>
          <w:rStyle w:val="CommentReference"/>
        </w:rPr>
        <w:annotationRef/>
      </w:r>
      <w:r>
        <w:t>What is “embedding” data and embedding space? A definition in the specification would be helpful</w:t>
      </w:r>
    </w:p>
  </w:comment>
  <w:comment w:id="240" w:author="David Roberts" w:date="2018-05-17T13:39:00Z" w:initials="DR">
    <w:p w14:paraId="23D3E553" w14:textId="7AB1B69A" w:rsidR="00634A4B" w:rsidRDefault="00634A4B">
      <w:pPr>
        <w:pStyle w:val="CommentText"/>
      </w:pPr>
      <w:r>
        <w:rPr>
          <w:rStyle w:val="CommentReference"/>
        </w:rPr>
        <w:annotationRef/>
      </w:r>
      <w:r>
        <w:t xml:space="preserve">I think the description would benefit if you could describe the “confidence ratio” in more detail and how it is calculated. </w:t>
      </w:r>
    </w:p>
  </w:comment>
  <w:comment w:id="247" w:author="David Roberts" w:date="2018-05-17T13:43:00Z" w:initials="DR">
    <w:p w14:paraId="0DE27872" w14:textId="5D09AB9D" w:rsidR="00634A4B" w:rsidRDefault="00634A4B">
      <w:pPr>
        <w:pStyle w:val="CommentText"/>
      </w:pPr>
      <w:r>
        <w:rPr>
          <w:rStyle w:val="CommentReference"/>
        </w:rPr>
        <w:annotationRef/>
      </w:r>
      <w:r>
        <w:t>Can you explain what a “label” is in more detail? This term is also used a lot in the claims</w:t>
      </w:r>
    </w:p>
  </w:comment>
  <w:comment w:id="379" w:author="David Roberts" w:date="2018-05-17T11:12:00Z" w:initials="DR">
    <w:p w14:paraId="451FC566" w14:textId="77777777" w:rsidR="00634A4B" w:rsidRDefault="00634A4B" w:rsidP="00EC4B99">
      <w:pPr>
        <w:pStyle w:val="CommentText"/>
      </w:pPr>
      <w:r>
        <w:rPr>
          <w:rStyle w:val="CommentReference"/>
        </w:rPr>
        <w:annotationRef/>
      </w:r>
      <w:r>
        <w:t>Is this correct? Is this supposed to be presented as an equation?</w:t>
      </w:r>
    </w:p>
  </w:comment>
  <w:comment w:id="390" w:author="David Roberts" w:date="2018-05-17T11:12:00Z" w:initials="DR">
    <w:p w14:paraId="1909AA3D" w14:textId="77777777" w:rsidR="00634A4B" w:rsidRDefault="00634A4B">
      <w:pPr>
        <w:pStyle w:val="CommentText"/>
      </w:pPr>
      <w:r>
        <w:rPr>
          <w:rStyle w:val="CommentReference"/>
        </w:rPr>
        <w:annotationRef/>
      </w:r>
      <w:r>
        <w:t>Is this correct? Is this supposed to be presented as an equation?</w:t>
      </w:r>
    </w:p>
  </w:comment>
  <w:comment w:id="533" w:author="David Roberts" w:date="2018-05-17T11:35:00Z" w:initials="DR">
    <w:p w14:paraId="22D493DE" w14:textId="2812CD88" w:rsidR="00634A4B" w:rsidRDefault="00634A4B">
      <w:pPr>
        <w:pStyle w:val="CommentText"/>
      </w:pPr>
      <w:r>
        <w:rPr>
          <w:rStyle w:val="CommentReference"/>
        </w:rPr>
        <w:annotationRef/>
      </w:r>
      <w:r>
        <w:t xml:space="preserve">See new dependent claim 6. </w:t>
      </w:r>
    </w:p>
  </w:comment>
  <w:comment w:id="543" w:author="David Roberts" w:date="2018-05-17T11:37:00Z" w:initials="DR">
    <w:p w14:paraId="50397DD8" w14:textId="77777777" w:rsidR="00634A4B" w:rsidRDefault="00634A4B">
      <w:pPr>
        <w:pStyle w:val="CommentText"/>
      </w:pPr>
      <w:r>
        <w:rPr>
          <w:rStyle w:val="CommentReference"/>
        </w:rPr>
        <w:annotationRef/>
      </w:r>
    </w:p>
  </w:comment>
  <w:comment w:id="544" w:author="David Roberts" w:date="2018-05-17T11:39:00Z" w:initials="DR">
    <w:p w14:paraId="489DAB46" w14:textId="77777777" w:rsidR="00634A4B" w:rsidRDefault="00634A4B">
      <w:pPr>
        <w:pStyle w:val="CommentText"/>
      </w:pPr>
      <w:r>
        <w:rPr>
          <w:rStyle w:val="CommentReference"/>
        </w:rPr>
        <w:annotationRef/>
      </w:r>
      <w:r>
        <w:t>What does “current” mean? Terms like this can be ambiguous so we tend to leave them out of claim 1 at least.</w:t>
      </w:r>
    </w:p>
  </w:comment>
  <w:comment w:id="547" w:author="David Roberts" w:date="2018-05-17T11:38:00Z" w:initials="DR">
    <w:p w14:paraId="63C0742B" w14:textId="77777777" w:rsidR="00634A4B" w:rsidRDefault="00634A4B">
      <w:pPr>
        <w:pStyle w:val="CommentText"/>
      </w:pPr>
      <w:r>
        <w:rPr>
          <w:rStyle w:val="CommentReference"/>
        </w:rPr>
        <w:annotationRef/>
      </w:r>
      <w:r>
        <w:t>Which parameters? No reference earlier in the claim</w:t>
      </w:r>
    </w:p>
  </w:comment>
  <w:comment w:id="616" w:author="David Roberts" w:date="2018-05-17T13:35:00Z" w:initials="DR">
    <w:p w14:paraId="2862E98B" w14:textId="71CFAF8E" w:rsidR="00634A4B" w:rsidRDefault="00634A4B">
      <w:pPr>
        <w:pStyle w:val="CommentText"/>
      </w:pPr>
      <w:r>
        <w:rPr>
          <w:rStyle w:val="CommentReference"/>
        </w:rPr>
        <w:annotationRef/>
      </w:r>
      <w:r>
        <w:t>Relative terms like “rapidly” are often objected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DDBF89" w15:done="0"/>
  <w15:commentEx w15:paraId="23D3E553" w15:done="0"/>
  <w15:commentEx w15:paraId="0DE27872" w15:done="0"/>
  <w15:commentEx w15:paraId="451FC566" w15:done="0"/>
  <w15:commentEx w15:paraId="1909AA3D" w15:done="0"/>
  <w15:commentEx w15:paraId="22D493DE" w15:done="0"/>
  <w15:commentEx w15:paraId="50397DD8" w15:done="0"/>
  <w15:commentEx w15:paraId="489DAB46" w15:done="0"/>
  <w15:commentEx w15:paraId="63C0742B" w15:done="0"/>
  <w15:commentEx w15:paraId="2862E9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DBF89" w16cid:durableId="1EB272D4"/>
  <w16cid:commentId w16cid:paraId="23D3E553" w16cid:durableId="1EB272D5"/>
  <w16cid:commentId w16cid:paraId="0DE27872" w16cid:durableId="1EB272D6"/>
  <w16cid:commentId w16cid:paraId="451FC566" w16cid:durableId="1EB2DB66"/>
  <w16cid:commentId w16cid:paraId="1909AA3D" w16cid:durableId="1EB272D7"/>
  <w16cid:commentId w16cid:paraId="22D493DE" w16cid:durableId="1EB272D8"/>
  <w16cid:commentId w16cid:paraId="50397DD8" w16cid:durableId="1EB272D9"/>
  <w16cid:commentId w16cid:paraId="489DAB46" w16cid:durableId="1EB272DA"/>
  <w16cid:commentId w16cid:paraId="63C0742B" w16cid:durableId="1EB272DB"/>
  <w16cid:commentId w16cid:paraId="2862E98B" w16cid:durableId="1EB272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EAB21" w14:textId="77777777" w:rsidR="00634A4B" w:rsidRDefault="00634A4B" w:rsidP="00F07F22">
      <w:pPr>
        <w:spacing w:after="0" w:line="240" w:lineRule="auto"/>
      </w:pPr>
      <w:r>
        <w:separator/>
      </w:r>
    </w:p>
  </w:endnote>
  <w:endnote w:type="continuationSeparator" w:id="0">
    <w:p w14:paraId="6FB39BCA" w14:textId="77777777" w:rsidR="00634A4B" w:rsidRDefault="00634A4B" w:rsidP="00F0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960259"/>
      <w:docPartObj>
        <w:docPartGallery w:val="Page Numbers (Bottom of Page)"/>
        <w:docPartUnique/>
      </w:docPartObj>
    </w:sdtPr>
    <w:sdtEndPr/>
    <w:sdtContent>
      <w:p w14:paraId="0197D2E0" w14:textId="09B08799" w:rsidR="00634A4B" w:rsidRDefault="00634A4B">
        <w:pPr>
          <w:pStyle w:val="Footer"/>
          <w:jc w:val="center"/>
        </w:pPr>
        <w:r>
          <w:t>[</w:t>
        </w:r>
        <w:r>
          <w:fldChar w:fldCharType="begin"/>
        </w:r>
        <w:r>
          <w:instrText xml:space="preserve"> PAGE   \* MERGEFORMAT </w:instrText>
        </w:r>
        <w:r>
          <w:fldChar w:fldCharType="separate"/>
        </w:r>
        <w:r w:rsidR="00FE1347">
          <w:rPr>
            <w:noProof/>
          </w:rPr>
          <w:t>17</w:t>
        </w:r>
        <w:r>
          <w:rPr>
            <w:noProof/>
          </w:rPr>
          <w:fldChar w:fldCharType="end"/>
        </w:r>
        <w:r>
          <w:t>]</w:t>
        </w:r>
      </w:p>
    </w:sdtContent>
  </w:sdt>
  <w:p w14:paraId="38819598" w14:textId="77777777" w:rsidR="00634A4B" w:rsidRDefault="00634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7678B" w14:textId="77777777" w:rsidR="00634A4B" w:rsidRDefault="00634A4B" w:rsidP="00F07F22">
      <w:pPr>
        <w:spacing w:after="0" w:line="240" w:lineRule="auto"/>
      </w:pPr>
      <w:r>
        <w:separator/>
      </w:r>
    </w:p>
  </w:footnote>
  <w:footnote w:type="continuationSeparator" w:id="0">
    <w:p w14:paraId="6DCA1DD4" w14:textId="77777777" w:rsidR="00634A4B" w:rsidRDefault="00634A4B" w:rsidP="00F07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A123F"/>
    <w:multiLevelType w:val="hybridMultilevel"/>
    <w:tmpl w:val="BAC8FA3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34FED"/>
    <w:multiLevelType w:val="hybridMultilevel"/>
    <w:tmpl w:val="D2D4A35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FD10E0"/>
    <w:multiLevelType w:val="hybridMultilevel"/>
    <w:tmpl w:val="61C08FAE"/>
    <w:lvl w:ilvl="0" w:tplc="E99825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026A6"/>
    <w:multiLevelType w:val="hybridMultilevel"/>
    <w:tmpl w:val="020E3CC4"/>
    <w:lvl w:ilvl="0" w:tplc="1B306DC0">
      <w:start w:val="1"/>
      <w:numFmt w:val="decimal"/>
      <w:lvlText w:val="(%1)"/>
      <w:lvlJc w:val="left"/>
      <w:pPr>
        <w:ind w:left="408" w:hanging="360"/>
      </w:pPr>
      <w:rPr>
        <w:rFonts w:ascii="Arial" w:hAnsi="Arial" w:cs="Arial" w:hint="default"/>
        <w:color w:val="000000"/>
        <w:sz w:val="1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910582A"/>
    <w:multiLevelType w:val="hybridMultilevel"/>
    <w:tmpl w:val="92E4B3AA"/>
    <w:lvl w:ilvl="0" w:tplc="7BA631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AA2529"/>
    <w:multiLevelType w:val="hybridMultilevel"/>
    <w:tmpl w:val="AF04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Roberts">
    <w15:presenceInfo w15:providerId="AD" w15:userId="S-1-5-21-2049325903-743602497-142223018-6257"/>
  </w15:person>
  <w15:person w15:author="Mansoor, Feroz">
    <w15:presenceInfo w15:providerId="AD" w15:userId="S-1-5-21-1893938050-575629652-5522801-877971"/>
  </w15:person>
  <w15:person w15:author="Feroz Mansoor">
    <w15:presenceInfo w15:providerId="Windows Live" w15:userId="d889b8ee166a5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1290A"/>
    <w:rsid w:val="0001319C"/>
    <w:rsid w:val="00022133"/>
    <w:rsid w:val="00046674"/>
    <w:rsid w:val="00046BE1"/>
    <w:rsid w:val="0005451F"/>
    <w:rsid w:val="0005607E"/>
    <w:rsid w:val="00060C1D"/>
    <w:rsid w:val="0009167F"/>
    <w:rsid w:val="00096240"/>
    <w:rsid w:val="000A3CA6"/>
    <w:rsid w:val="000B3A4B"/>
    <w:rsid w:val="000D5927"/>
    <w:rsid w:val="000E1448"/>
    <w:rsid w:val="000F09B5"/>
    <w:rsid w:val="00126363"/>
    <w:rsid w:val="00132A07"/>
    <w:rsid w:val="00133F1E"/>
    <w:rsid w:val="00141F54"/>
    <w:rsid w:val="0016215E"/>
    <w:rsid w:val="001728D9"/>
    <w:rsid w:val="00184C43"/>
    <w:rsid w:val="0018601C"/>
    <w:rsid w:val="00191D07"/>
    <w:rsid w:val="00192CFB"/>
    <w:rsid w:val="00192D43"/>
    <w:rsid w:val="00193DCB"/>
    <w:rsid w:val="0019751B"/>
    <w:rsid w:val="001A31CC"/>
    <w:rsid w:val="001B46A4"/>
    <w:rsid w:val="001B5D38"/>
    <w:rsid w:val="001D1E4F"/>
    <w:rsid w:val="001D2187"/>
    <w:rsid w:val="001E249B"/>
    <w:rsid w:val="001E6137"/>
    <w:rsid w:val="00201A34"/>
    <w:rsid w:val="00207469"/>
    <w:rsid w:val="00211188"/>
    <w:rsid w:val="00212883"/>
    <w:rsid w:val="002165B8"/>
    <w:rsid w:val="00220AA7"/>
    <w:rsid w:val="0023611D"/>
    <w:rsid w:val="002521D1"/>
    <w:rsid w:val="00262F54"/>
    <w:rsid w:val="00270232"/>
    <w:rsid w:val="0027589E"/>
    <w:rsid w:val="002801DB"/>
    <w:rsid w:val="00280959"/>
    <w:rsid w:val="00285450"/>
    <w:rsid w:val="00292089"/>
    <w:rsid w:val="002961FA"/>
    <w:rsid w:val="002962C7"/>
    <w:rsid w:val="002B26C0"/>
    <w:rsid w:val="002E2546"/>
    <w:rsid w:val="0032520D"/>
    <w:rsid w:val="00331739"/>
    <w:rsid w:val="003414A8"/>
    <w:rsid w:val="00356BE7"/>
    <w:rsid w:val="00361189"/>
    <w:rsid w:val="00380748"/>
    <w:rsid w:val="00382C98"/>
    <w:rsid w:val="0038357C"/>
    <w:rsid w:val="00390AD5"/>
    <w:rsid w:val="00392767"/>
    <w:rsid w:val="003A1636"/>
    <w:rsid w:val="003A2DF8"/>
    <w:rsid w:val="003A3631"/>
    <w:rsid w:val="0042216A"/>
    <w:rsid w:val="004308AD"/>
    <w:rsid w:val="004401E7"/>
    <w:rsid w:val="00444E2F"/>
    <w:rsid w:val="0044507F"/>
    <w:rsid w:val="0046183D"/>
    <w:rsid w:val="004915B4"/>
    <w:rsid w:val="004A571E"/>
    <w:rsid w:val="004C61F6"/>
    <w:rsid w:val="004D0D1D"/>
    <w:rsid w:val="004D33AC"/>
    <w:rsid w:val="004E063C"/>
    <w:rsid w:val="004F4E42"/>
    <w:rsid w:val="005005B4"/>
    <w:rsid w:val="00506D50"/>
    <w:rsid w:val="00507550"/>
    <w:rsid w:val="0051518E"/>
    <w:rsid w:val="00527B6E"/>
    <w:rsid w:val="0053142C"/>
    <w:rsid w:val="005358E3"/>
    <w:rsid w:val="00550581"/>
    <w:rsid w:val="00551F16"/>
    <w:rsid w:val="00556F8E"/>
    <w:rsid w:val="005654C4"/>
    <w:rsid w:val="00582A3A"/>
    <w:rsid w:val="005933AA"/>
    <w:rsid w:val="0059610F"/>
    <w:rsid w:val="00596764"/>
    <w:rsid w:val="00596F88"/>
    <w:rsid w:val="005A09F0"/>
    <w:rsid w:val="005A4213"/>
    <w:rsid w:val="005B06BB"/>
    <w:rsid w:val="005D1D38"/>
    <w:rsid w:val="005D5B9E"/>
    <w:rsid w:val="005E3CB8"/>
    <w:rsid w:val="00601E95"/>
    <w:rsid w:val="0060331C"/>
    <w:rsid w:val="0062190A"/>
    <w:rsid w:val="00624805"/>
    <w:rsid w:val="0063088B"/>
    <w:rsid w:val="00634A4B"/>
    <w:rsid w:val="006551D1"/>
    <w:rsid w:val="00680BBE"/>
    <w:rsid w:val="00683BCD"/>
    <w:rsid w:val="006862EC"/>
    <w:rsid w:val="006A29BB"/>
    <w:rsid w:val="006A5E28"/>
    <w:rsid w:val="006B39A0"/>
    <w:rsid w:val="006D773E"/>
    <w:rsid w:val="006E0C44"/>
    <w:rsid w:val="006E65CC"/>
    <w:rsid w:val="007005F6"/>
    <w:rsid w:val="007256D6"/>
    <w:rsid w:val="00730B72"/>
    <w:rsid w:val="00740B9F"/>
    <w:rsid w:val="0075636C"/>
    <w:rsid w:val="00770379"/>
    <w:rsid w:val="00773205"/>
    <w:rsid w:val="007C006D"/>
    <w:rsid w:val="007C275B"/>
    <w:rsid w:val="007C67D9"/>
    <w:rsid w:val="007C7347"/>
    <w:rsid w:val="007D5D0B"/>
    <w:rsid w:val="007D7926"/>
    <w:rsid w:val="007E1BBB"/>
    <w:rsid w:val="007F0A44"/>
    <w:rsid w:val="00810C16"/>
    <w:rsid w:val="00827FB3"/>
    <w:rsid w:val="00836FCA"/>
    <w:rsid w:val="00855C37"/>
    <w:rsid w:val="00861AEA"/>
    <w:rsid w:val="0086307D"/>
    <w:rsid w:val="00881F43"/>
    <w:rsid w:val="00886B8F"/>
    <w:rsid w:val="008B442E"/>
    <w:rsid w:val="008B7AA5"/>
    <w:rsid w:val="008D4A44"/>
    <w:rsid w:val="008E3313"/>
    <w:rsid w:val="008F5560"/>
    <w:rsid w:val="008F55BC"/>
    <w:rsid w:val="00901BC2"/>
    <w:rsid w:val="009034BE"/>
    <w:rsid w:val="00945CED"/>
    <w:rsid w:val="009624A6"/>
    <w:rsid w:val="009859B1"/>
    <w:rsid w:val="00992FB4"/>
    <w:rsid w:val="009F7BE5"/>
    <w:rsid w:val="00A04AD1"/>
    <w:rsid w:val="00A25984"/>
    <w:rsid w:val="00A55D8F"/>
    <w:rsid w:val="00A56170"/>
    <w:rsid w:val="00A673D3"/>
    <w:rsid w:val="00A81B09"/>
    <w:rsid w:val="00A82EF1"/>
    <w:rsid w:val="00A95D1C"/>
    <w:rsid w:val="00A96851"/>
    <w:rsid w:val="00AA7D78"/>
    <w:rsid w:val="00AC08B2"/>
    <w:rsid w:val="00AC5F18"/>
    <w:rsid w:val="00AE3631"/>
    <w:rsid w:val="00AE6BFA"/>
    <w:rsid w:val="00AF28DA"/>
    <w:rsid w:val="00B107AA"/>
    <w:rsid w:val="00B1729A"/>
    <w:rsid w:val="00B20D4A"/>
    <w:rsid w:val="00B21794"/>
    <w:rsid w:val="00B32A1C"/>
    <w:rsid w:val="00B40236"/>
    <w:rsid w:val="00B44FAC"/>
    <w:rsid w:val="00B4789F"/>
    <w:rsid w:val="00B6455C"/>
    <w:rsid w:val="00B76C83"/>
    <w:rsid w:val="00B82512"/>
    <w:rsid w:val="00BC39C0"/>
    <w:rsid w:val="00BC4F11"/>
    <w:rsid w:val="00BD0957"/>
    <w:rsid w:val="00BD1130"/>
    <w:rsid w:val="00BD4435"/>
    <w:rsid w:val="00BF0B59"/>
    <w:rsid w:val="00BF3ABA"/>
    <w:rsid w:val="00BF5A59"/>
    <w:rsid w:val="00C054A6"/>
    <w:rsid w:val="00C2280B"/>
    <w:rsid w:val="00C254E6"/>
    <w:rsid w:val="00C27057"/>
    <w:rsid w:val="00C520CC"/>
    <w:rsid w:val="00C72B01"/>
    <w:rsid w:val="00C803F1"/>
    <w:rsid w:val="00C81287"/>
    <w:rsid w:val="00C865F6"/>
    <w:rsid w:val="00C9157A"/>
    <w:rsid w:val="00CA0895"/>
    <w:rsid w:val="00CA36D7"/>
    <w:rsid w:val="00CB0D9F"/>
    <w:rsid w:val="00CB26C0"/>
    <w:rsid w:val="00CD1381"/>
    <w:rsid w:val="00CD3E30"/>
    <w:rsid w:val="00CE0564"/>
    <w:rsid w:val="00CE18C7"/>
    <w:rsid w:val="00CE42A9"/>
    <w:rsid w:val="00D038B1"/>
    <w:rsid w:val="00D41580"/>
    <w:rsid w:val="00D45A73"/>
    <w:rsid w:val="00D80DD5"/>
    <w:rsid w:val="00D8777B"/>
    <w:rsid w:val="00D91279"/>
    <w:rsid w:val="00DB571C"/>
    <w:rsid w:val="00DC57BB"/>
    <w:rsid w:val="00DE314A"/>
    <w:rsid w:val="00DE3F9B"/>
    <w:rsid w:val="00DE5F97"/>
    <w:rsid w:val="00E01372"/>
    <w:rsid w:val="00E14FF8"/>
    <w:rsid w:val="00E619FC"/>
    <w:rsid w:val="00E640F6"/>
    <w:rsid w:val="00E6638E"/>
    <w:rsid w:val="00E74994"/>
    <w:rsid w:val="00E74E37"/>
    <w:rsid w:val="00E77685"/>
    <w:rsid w:val="00E87EF6"/>
    <w:rsid w:val="00EB0755"/>
    <w:rsid w:val="00EC262E"/>
    <w:rsid w:val="00EC4B99"/>
    <w:rsid w:val="00ED5417"/>
    <w:rsid w:val="00EE3963"/>
    <w:rsid w:val="00EE51E6"/>
    <w:rsid w:val="00EF280E"/>
    <w:rsid w:val="00F00A23"/>
    <w:rsid w:val="00F013CF"/>
    <w:rsid w:val="00F07F22"/>
    <w:rsid w:val="00F16255"/>
    <w:rsid w:val="00F169EE"/>
    <w:rsid w:val="00F26E65"/>
    <w:rsid w:val="00F36A5C"/>
    <w:rsid w:val="00F40601"/>
    <w:rsid w:val="00F65C30"/>
    <w:rsid w:val="00F66EE9"/>
    <w:rsid w:val="00F80198"/>
    <w:rsid w:val="00F847BF"/>
    <w:rsid w:val="00F95926"/>
    <w:rsid w:val="00F968D2"/>
    <w:rsid w:val="00FB2C69"/>
    <w:rsid w:val="00FC2DAB"/>
    <w:rsid w:val="00FC425C"/>
    <w:rsid w:val="00FD4ADA"/>
    <w:rsid w:val="00FE1347"/>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11F8"/>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 w:type="character" w:styleId="LineNumber">
    <w:name w:val="line number"/>
    <w:basedOn w:val="DefaultParagraphFont"/>
    <w:uiPriority w:val="99"/>
    <w:semiHidden/>
    <w:unhideWhenUsed/>
    <w:rsid w:val="00F07F22"/>
  </w:style>
  <w:style w:type="paragraph" w:styleId="Header">
    <w:name w:val="header"/>
    <w:basedOn w:val="Normal"/>
    <w:link w:val="HeaderChar"/>
    <w:uiPriority w:val="99"/>
    <w:unhideWhenUsed/>
    <w:rsid w:val="00F0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22"/>
  </w:style>
  <w:style w:type="paragraph" w:styleId="Footer">
    <w:name w:val="footer"/>
    <w:basedOn w:val="Normal"/>
    <w:link w:val="FooterChar"/>
    <w:uiPriority w:val="99"/>
    <w:unhideWhenUsed/>
    <w:rsid w:val="00F0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22"/>
  </w:style>
  <w:style w:type="paragraph" w:styleId="BalloonText">
    <w:name w:val="Balloon Text"/>
    <w:basedOn w:val="Normal"/>
    <w:link w:val="BalloonTextChar"/>
    <w:uiPriority w:val="99"/>
    <w:semiHidden/>
    <w:unhideWhenUsed/>
    <w:rsid w:val="00C25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E6"/>
    <w:rPr>
      <w:rFonts w:ascii="Segoe UI" w:hAnsi="Segoe UI" w:cs="Segoe UI"/>
      <w:sz w:val="18"/>
      <w:szCs w:val="18"/>
    </w:rPr>
  </w:style>
  <w:style w:type="character" w:styleId="CommentReference">
    <w:name w:val="annotation reference"/>
    <w:basedOn w:val="DefaultParagraphFont"/>
    <w:uiPriority w:val="99"/>
    <w:semiHidden/>
    <w:unhideWhenUsed/>
    <w:rsid w:val="00356BE7"/>
    <w:rPr>
      <w:sz w:val="16"/>
      <w:szCs w:val="16"/>
    </w:rPr>
  </w:style>
  <w:style w:type="paragraph" w:styleId="CommentText">
    <w:name w:val="annotation text"/>
    <w:basedOn w:val="Normal"/>
    <w:link w:val="CommentTextChar"/>
    <w:uiPriority w:val="99"/>
    <w:semiHidden/>
    <w:unhideWhenUsed/>
    <w:rsid w:val="00356BE7"/>
    <w:pPr>
      <w:spacing w:line="240" w:lineRule="auto"/>
    </w:pPr>
    <w:rPr>
      <w:sz w:val="20"/>
      <w:szCs w:val="20"/>
    </w:rPr>
  </w:style>
  <w:style w:type="character" w:customStyle="1" w:styleId="CommentTextChar">
    <w:name w:val="Comment Text Char"/>
    <w:basedOn w:val="DefaultParagraphFont"/>
    <w:link w:val="CommentText"/>
    <w:uiPriority w:val="99"/>
    <w:semiHidden/>
    <w:rsid w:val="00356BE7"/>
    <w:rPr>
      <w:sz w:val="20"/>
      <w:szCs w:val="20"/>
    </w:rPr>
  </w:style>
  <w:style w:type="paragraph" w:styleId="CommentSubject">
    <w:name w:val="annotation subject"/>
    <w:basedOn w:val="CommentText"/>
    <w:next w:val="CommentText"/>
    <w:link w:val="CommentSubjectChar"/>
    <w:uiPriority w:val="99"/>
    <w:semiHidden/>
    <w:unhideWhenUsed/>
    <w:rsid w:val="00356BE7"/>
    <w:rPr>
      <w:b/>
      <w:bCs/>
    </w:rPr>
  </w:style>
  <w:style w:type="character" w:customStyle="1" w:styleId="CommentSubjectChar">
    <w:name w:val="Comment Subject Char"/>
    <w:basedOn w:val="CommentTextChar"/>
    <w:link w:val="CommentSubject"/>
    <w:uiPriority w:val="99"/>
    <w:semiHidden/>
    <w:rsid w:val="00356BE7"/>
    <w:rPr>
      <w:b/>
      <w:bCs/>
      <w:sz w:val="20"/>
      <w:szCs w:val="20"/>
    </w:rPr>
  </w:style>
  <w:style w:type="paragraph" w:styleId="Revision">
    <w:name w:val="Revision"/>
    <w:hidden/>
    <w:uiPriority w:val="99"/>
    <w:semiHidden/>
    <w:rsid w:val="00881F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5572">
      <w:bodyDiv w:val="1"/>
      <w:marLeft w:val="0"/>
      <w:marRight w:val="0"/>
      <w:marTop w:val="0"/>
      <w:marBottom w:val="0"/>
      <w:divBdr>
        <w:top w:val="none" w:sz="0" w:space="0" w:color="auto"/>
        <w:left w:val="none" w:sz="0" w:space="0" w:color="auto"/>
        <w:bottom w:val="none" w:sz="0" w:space="0" w:color="auto"/>
        <w:right w:val="none" w:sz="0" w:space="0" w:color="auto"/>
      </w:divBdr>
      <w:divsChild>
        <w:div w:id="220749342">
          <w:marLeft w:val="600"/>
          <w:marRight w:val="0"/>
          <w:marTop w:val="120"/>
          <w:marBottom w:val="0"/>
          <w:divBdr>
            <w:top w:val="none" w:sz="0" w:space="0" w:color="auto"/>
            <w:left w:val="none" w:sz="0" w:space="0" w:color="auto"/>
            <w:bottom w:val="none" w:sz="0" w:space="0" w:color="auto"/>
            <w:right w:val="none" w:sz="0" w:space="0" w:color="auto"/>
          </w:divBdr>
        </w:div>
        <w:div w:id="744570278">
          <w:marLeft w:val="600"/>
          <w:marRight w:val="0"/>
          <w:marTop w:val="120"/>
          <w:marBottom w:val="0"/>
          <w:divBdr>
            <w:top w:val="none" w:sz="0" w:space="0" w:color="auto"/>
            <w:left w:val="none" w:sz="0" w:space="0" w:color="auto"/>
            <w:bottom w:val="none" w:sz="0" w:space="0" w:color="auto"/>
            <w:right w:val="none" w:sz="0" w:space="0" w:color="auto"/>
          </w:divBdr>
          <w:divsChild>
            <w:div w:id="1005203547">
              <w:marLeft w:val="600"/>
              <w:marRight w:val="0"/>
              <w:marTop w:val="120"/>
              <w:marBottom w:val="0"/>
              <w:divBdr>
                <w:top w:val="none" w:sz="0" w:space="0" w:color="auto"/>
                <w:left w:val="none" w:sz="0" w:space="0" w:color="auto"/>
                <w:bottom w:val="none" w:sz="0" w:space="0" w:color="auto"/>
                <w:right w:val="none" w:sz="0" w:space="0" w:color="auto"/>
              </w:divBdr>
            </w:div>
            <w:div w:id="1003824422">
              <w:marLeft w:val="600"/>
              <w:marRight w:val="0"/>
              <w:marTop w:val="120"/>
              <w:marBottom w:val="0"/>
              <w:divBdr>
                <w:top w:val="none" w:sz="0" w:space="0" w:color="auto"/>
                <w:left w:val="none" w:sz="0" w:space="0" w:color="auto"/>
                <w:bottom w:val="none" w:sz="0" w:space="0" w:color="auto"/>
                <w:right w:val="none" w:sz="0" w:space="0" w:color="auto"/>
              </w:divBdr>
            </w:div>
          </w:divsChild>
        </w:div>
        <w:div w:id="381517733">
          <w:marLeft w:val="600"/>
          <w:marRight w:val="0"/>
          <w:marTop w:val="120"/>
          <w:marBottom w:val="0"/>
          <w:divBdr>
            <w:top w:val="none" w:sz="0" w:space="0" w:color="auto"/>
            <w:left w:val="none" w:sz="0" w:space="0" w:color="auto"/>
            <w:bottom w:val="none" w:sz="0" w:space="0" w:color="auto"/>
            <w:right w:val="none" w:sz="0" w:space="0" w:color="auto"/>
          </w:divBdr>
        </w:div>
      </w:divsChild>
    </w:div>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88338-09C5-428E-A876-7AECDC96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Mansoor, Feroz</cp:lastModifiedBy>
  <cp:revision>18</cp:revision>
  <cp:lastPrinted>2018-05-29T12:09:00Z</cp:lastPrinted>
  <dcterms:created xsi:type="dcterms:W3CDTF">2018-05-29T12:10:00Z</dcterms:created>
  <dcterms:modified xsi:type="dcterms:W3CDTF">2018-05-31T16:00:00Z</dcterms:modified>
</cp:coreProperties>
</file>